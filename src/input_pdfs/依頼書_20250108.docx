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6DD6A" w14:textId="77777777" w:rsidR="005872FF" w:rsidRPr="00D8079B" w:rsidRDefault="00FF5E04">
      <w:pPr>
        <w:rPr>
          <w:rFonts w:ascii="Times New Roman" w:hAnsi="Times New Roman" w:cs="Times New Roman"/>
        </w:rPr>
      </w:pPr>
      <w:r>
        <w:rPr>
          <w:rFonts w:ascii="ＭＳ Ｐゴシック" w:eastAsia="ＭＳ Ｐゴシック" w:hAnsi="ＭＳ Ｐゴシック" w:cs="ＭＳ Ｐゴシック"/>
          <w:noProof/>
          <w:kern w:val="0"/>
          <w:sz w:val="24"/>
          <w:szCs w:val="24"/>
        </w:rPr>
        <w:drawing>
          <wp:anchor distT="0" distB="0" distL="114300" distR="114300" simplePos="0" relativeHeight="251658240" behindDoc="0" locked="0" layoutInCell="1" allowOverlap="1" wp14:anchorId="693F10ED" wp14:editId="337951AE">
            <wp:simplePos x="0" y="0"/>
            <wp:positionH relativeFrom="column">
              <wp:posOffset>3036570</wp:posOffset>
            </wp:positionH>
            <wp:positionV relativeFrom="paragraph">
              <wp:posOffset>168910</wp:posOffset>
            </wp:positionV>
            <wp:extent cx="647700" cy="609600"/>
            <wp:effectExtent l="0" t="0" r="0" b="0"/>
            <wp:wrapNone/>
            <wp:docPr id="1" name="図 1" descr="マル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マルヒ"/>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47700" cy="609600"/>
                    </a:xfrm>
                    <a:prstGeom prst="rect">
                      <a:avLst/>
                    </a:prstGeom>
                    <a:noFill/>
                  </pic:spPr>
                </pic:pic>
              </a:graphicData>
            </a:graphic>
          </wp:anchor>
        </w:drawing>
      </w:r>
      <w:r w:rsidR="005872FF" w:rsidRPr="005872FF">
        <w:rPr>
          <w:rFonts w:ascii="Times New Roman" w:hAnsi="Times New Roman" w:cs="Times New Roman"/>
        </w:rPr>
        <w:t>宛</w:t>
      </w:r>
      <w:r w:rsidR="005872FF" w:rsidRPr="005872FF">
        <w:rPr>
          <w:rFonts w:ascii="Times New Roman" w:hAnsi="Times New Roman" w:cs="Times New Roman"/>
        </w:rPr>
        <w:t xml:space="preserve"> </w:t>
      </w:r>
      <w:r w:rsidR="005872FF" w:rsidRPr="005872FF">
        <w:rPr>
          <w:rFonts w:ascii="Times New Roman" w:hAnsi="Times New Roman" w:cs="Times New Roman"/>
        </w:rPr>
        <w:t>研究部</w:t>
      </w:r>
      <w:r w:rsidR="005872FF" w:rsidRPr="005872FF">
        <w:rPr>
          <w:rFonts w:ascii="Times New Roman" w:hAnsi="Times New Roman" w:cs="Times New Roman"/>
        </w:rPr>
        <w:t xml:space="preserve"> </w:t>
      </w:r>
      <w:r w:rsidR="005872FF" w:rsidRPr="005872FF">
        <w:rPr>
          <w:rFonts w:ascii="Times New Roman" w:hAnsi="Times New Roman" w:cs="Times New Roman"/>
        </w:rPr>
        <w:t>材料・プロセスリサーチラボ</w:t>
      </w:r>
    </w:p>
    <w:tbl>
      <w:tblPr>
        <w:tblStyle w:val="a3"/>
        <w:tblW w:w="0" w:type="auto"/>
        <w:tblLook w:val="04A0" w:firstRow="1" w:lastRow="0" w:firstColumn="1" w:lastColumn="0" w:noHBand="0" w:noVBand="1"/>
      </w:tblPr>
      <w:tblGrid>
        <w:gridCol w:w="5096"/>
        <w:gridCol w:w="830"/>
        <w:gridCol w:w="1490"/>
        <w:gridCol w:w="2325"/>
      </w:tblGrid>
      <w:tr w:rsidR="007F165A" w:rsidRPr="005872FF" w14:paraId="42BF2A6B" w14:textId="77777777" w:rsidTr="008C193A">
        <w:trPr>
          <w:trHeight w:val="948"/>
        </w:trPr>
        <w:tc>
          <w:tcPr>
            <w:tcW w:w="6062" w:type="dxa"/>
            <w:gridSpan w:val="2"/>
            <w:tcBorders>
              <w:top w:val="nil"/>
              <w:left w:val="nil"/>
              <w:bottom w:val="nil"/>
              <w:right w:val="single" w:sz="4" w:space="0" w:color="auto"/>
            </w:tcBorders>
            <w:vAlign w:val="center"/>
          </w:tcPr>
          <w:p w14:paraId="30790A38" w14:textId="77777777" w:rsidR="007F165A" w:rsidRPr="005872FF" w:rsidRDefault="007F165A" w:rsidP="00FF5E04">
            <w:pPr>
              <w:rPr>
                <w:rFonts w:ascii="Times New Roman" w:hAnsi="Times New Roman" w:cs="Times New Roman"/>
              </w:rPr>
            </w:pPr>
            <w:r w:rsidRPr="005872FF">
              <w:rPr>
                <w:rFonts w:ascii="Times New Roman" w:hAnsi="Times New Roman" w:cs="Times New Roman"/>
                <w:b/>
                <w:sz w:val="40"/>
              </w:rPr>
              <w:t>分析・試験・調査</w:t>
            </w:r>
            <w:r w:rsidRPr="005872FF">
              <w:rPr>
                <w:rFonts w:ascii="Times New Roman" w:hAnsi="Times New Roman" w:cs="Times New Roman"/>
                <w:b/>
                <w:sz w:val="40"/>
              </w:rPr>
              <w:t xml:space="preserve"> </w:t>
            </w:r>
            <w:r w:rsidRPr="005872FF">
              <w:rPr>
                <w:rFonts w:ascii="Times New Roman" w:hAnsi="Times New Roman" w:cs="Times New Roman"/>
                <w:b/>
                <w:sz w:val="40"/>
              </w:rPr>
              <w:t>依頼書</w:t>
            </w:r>
          </w:p>
        </w:tc>
        <w:tc>
          <w:tcPr>
            <w:tcW w:w="1515" w:type="dxa"/>
            <w:tcBorders>
              <w:left w:val="single" w:sz="4" w:space="0" w:color="auto"/>
            </w:tcBorders>
            <w:vAlign w:val="center"/>
          </w:tcPr>
          <w:p w14:paraId="2E89D099" w14:textId="77777777" w:rsidR="007F165A" w:rsidRDefault="007F165A" w:rsidP="00FF5E04">
            <w:pPr>
              <w:jc w:val="right"/>
              <w:rPr>
                <w:rFonts w:ascii="Times New Roman" w:hAnsi="Times New Roman" w:cs="Times New Roman"/>
              </w:rPr>
            </w:pPr>
            <w:r>
              <w:rPr>
                <w:rFonts w:ascii="Times New Roman" w:hAnsi="Times New Roman" w:cs="Times New Roman" w:hint="eastAsia"/>
              </w:rPr>
              <w:t>依頼元</w:t>
            </w:r>
            <w:r>
              <w:rPr>
                <w:rFonts w:ascii="Times New Roman" w:hAnsi="Times New Roman" w:cs="Times New Roman" w:hint="eastAsia"/>
              </w:rPr>
              <w:t>No</w:t>
            </w:r>
          </w:p>
          <w:p w14:paraId="781457A5" w14:textId="77777777" w:rsidR="007F165A" w:rsidRPr="005872FF" w:rsidRDefault="007F165A" w:rsidP="007F165A">
            <w:pPr>
              <w:jc w:val="right"/>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任意記入</w:t>
            </w:r>
            <w:r>
              <w:rPr>
                <w:rFonts w:ascii="Times New Roman" w:hAnsi="Times New Roman" w:cs="Times New Roman" w:hint="eastAsia"/>
              </w:rPr>
              <w:t>)</w:t>
            </w:r>
          </w:p>
        </w:tc>
        <w:tc>
          <w:tcPr>
            <w:tcW w:w="2367" w:type="dxa"/>
            <w:vAlign w:val="center"/>
          </w:tcPr>
          <w:p w14:paraId="3F733B85" w14:textId="77777777" w:rsidR="007F165A" w:rsidRPr="005872FF" w:rsidRDefault="007F165A" w:rsidP="00FF5E04">
            <w:pPr>
              <w:jc w:val="center"/>
              <w:rPr>
                <w:rFonts w:ascii="Times New Roman" w:hAnsi="Times New Roman" w:cs="Times New Roman"/>
              </w:rPr>
            </w:pPr>
          </w:p>
        </w:tc>
      </w:tr>
      <w:tr w:rsidR="005872FF" w:rsidRPr="005872FF" w14:paraId="793C36C2" w14:textId="77777777" w:rsidTr="00B85B13">
        <w:trPr>
          <w:trHeight w:val="844"/>
        </w:trPr>
        <w:tc>
          <w:tcPr>
            <w:tcW w:w="5211" w:type="dxa"/>
          </w:tcPr>
          <w:p w14:paraId="3ACB2130" w14:textId="77777777" w:rsidR="005872FF" w:rsidRPr="005872FF" w:rsidRDefault="005872FF">
            <w:pPr>
              <w:rPr>
                <w:rFonts w:ascii="Times New Roman" w:hAnsi="Times New Roman" w:cs="Times New Roman"/>
              </w:rPr>
            </w:pPr>
            <w:r w:rsidRPr="005872FF">
              <w:rPr>
                <w:rFonts w:ascii="Times New Roman" w:hAnsi="Times New Roman" w:cs="Times New Roman"/>
              </w:rPr>
              <w:t>依頼部署名</w:t>
            </w:r>
          </w:p>
          <w:p w14:paraId="1DC511DF" w14:textId="4ACB5D8E" w:rsidR="005872FF" w:rsidRPr="005872FF" w:rsidRDefault="00645E0D" w:rsidP="005872FF">
            <w:pPr>
              <w:jc w:val="center"/>
              <w:rPr>
                <w:rFonts w:ascii="Times New Roman" w:hAnsi="Times New Roman" w:cs="Times New Roman"/>
              </w:rPr>
            </w:pPr>
            <w:r>
              <w:rPr>
                <w:rFonts w:ascii="Times New Roman" w:hAnsi="Times New Roman" w:cs="Times New Roman" w:hint="eastAsia"/>
              </w:rPr>
              <w:t>ICT</w:t>
            </w:r>
            <w:r>
              <w:rPr>
                <w:rFonts w:ascii="Times New Roman" w:hAnsi="Times New Roman" w:cs="Times New Roman" w:hint="eastAsia"/>
              </w:rPr>
              <w:t>開発室プロセスグループ</w:t>
            </w:r>
          </w:p>
        </w:tc>
        <w:tc>
          <w:tcPr>
            <w:tcW w:w="2366" w:type="dxa"/>
            <w:gridSpan w:val="2"/>
          </w:tcPr>
          <w:p w14:paraId="2C4B4CEA" w14:textId="6524C7DB" w:rsidR="005872FF" w:rsidRPr="005872FF" w:rsidRDefault="005872FF">
            <w:pPr>
              <w:rPr>
                <w:rFonts w:ascii="Times New Roman" w:hAnsi="Times New Roman" w:cs="Times New Roman"/>
              </w:rPr>
            </w:pPr>
            <w:r w:rsidRPr="005872FF">
              <w:rPr>
                <w:rFonts w:ascii="Times New Roman" w:hAnsi="Times New Roman" w:cs="Times New Roman"/>
              </w:rPr>
              <w:t>担当</w:t>
            </w:r>
            <w:r w:rsidRPr="005872FF">
              <w:rPr>
                <w:rFonts w:ascii="Times New Roman" w:hAnsi="Times New Roman" w:cs="Times New Roman"/>
              </w:rPr>
              <w:t xml:space="preserve"> (</w:t>
            </w:r>
            <w:r w:rsidRPr="005872FF">
              <w:rPr>
                <w:rFonts w:ascii="Times New Roman" w:hAnsi="Times New Roman" w:cs="Times New Roman"/>
              </w:rPr>
              <w:t>内線</w:t>
            </w:r>
            <w:r w:rsidR="007B13E9">
              <w:rPr>
                <w:rFonts w:ascii="Times New Roman" w:hAnsi="Times New Roman" w:cs="Times New Roman"/>
              </w:rPr>
              <w:t xml:space="preserve">:  </w:t>
            </w:r>
            <w:r w:rsidR="00645E0D">
              <w:rPr>
                <w:rFonts w:ascii="Times New Roman" w:hAnsi="Times New Roman" w:cs="Times New Roman" w:hint="eastAsia"/>
              </w:rPr>
              <w:t>5568</w:t>
            </w:r>
            <w:r w:rsidRPr="005872FF">
              <w:rPr>
                <w:rFonts w:ascii="Times New Roman" w:hAnsi="Times New Roman" w:cs="Times New Roman"/>
              </w:rPr>
              <w:t>)</w:t>
            </w:r>
          </w:p>
          <w:p w14:paraId="5FD269A0" w14:textId="69BD6FB8" w:rsidR="005872FF" w:rsidRPr="005872FF" w:rsidRDefault="00645E0D" w:rsidP="005872FF">
            <w:pPr>
              <w:jc w:val="center"/>
              <w:rPr>
                <w:rFonts w:ascii="Times New Roman" w:hAnsi="Times New Roman" w:cs="Times New Roman"/>
              </w:rPr>
            </w:pPr>
            <w:r>
              <w:rPr>
                <w:rFonts w:ascii="Times New Roman" w:hAnsi="Times New Roman" w:cs="Times New Roman" w:hint="eastAsia"/>
              </w:rPr>
              <w:t>土屋</w:t>
            </w:r>
          </w:p>
        </w:tc>
        <w:tc>
          <w:tcPr>
            <w:tcW w:w="2367" w:type="dxa"/>
          </w:tcPr>
          <w:p w14:paraId="262AF6F1" w14:textId="615F8242" w:rsidR="005872FF" w:rsidRPr="005872FF" w:rsidRDefault="005872FF">
            <w:pPr>
              <w:rPr>
                <w:rFonts w:ascii="Times New Roman" w:hAnsi="Times New Roman" w:cs="Times New Roman"/>
              </w:rPr>
            </w:pPr>
            <w:r w:rsidRPr="005872FF">
              <w:rPr>
                <w:rFonts w:ascii="Times New Roman" w:hAnsi="Times New Roman" w:cs="Times New Roman"/>
              </w:rPr>
              <w:t>承認</w:t>
            </w:r>
            <w:r w:rsidR="00616618">
              <w:rPr>
                <w:rFonts w:ascii="Times New Roman" w:hAnsi="Times New Roman" w:cs="Times New Roman" w:hint="eastAsia"/>
              </w:rPr>
              <w:t>（内線</w:t>
            </w:r>
            <w:r w:rsidR="00616618">
              <w:rPr>
                <w:rFonts w:ascii="Times New Roman" w:hAnsi="Times New Roman" w:cs="Times New Roman" w:hint="eastAsia"/>
              </w:rPr>
              <w:t>: 5525</w:t>
            </w:r>
            <w:r w:rsidR="00616618">
              <w:rPr>
                <w:rFonts w:ascii="Times New Roman" w:hAnsi="Times New Roman" w:cs="Times New Roman" w:hint="eastAsia"/>
              </w:rPr>
              <w:t>）</w:t>
            </w:r>
          </w:p>
          <w:p w14:paraId="595050E5" w14:textId="18FBA306" w:rsidR="005872FF" w:rsidRPr="005872FF" w:rsidRDefault="00616618" w:rsidP="005872FF">
            <w:pPr>
              <w:jc w:val="center"/>
              <w:rPr>
                <w:rFonts w:ascii="Times New Roman" w:hAnsi="Times New Roman" w:cs="Times New Roman"/>
              </w:rPr>
            </w:pPr>
            <w:r>
              <w:rPr>
                <w:rFonts w:ascii="Times New Roman" w:hAnsi="Times New Roman" w:cs="Times New Roman" w:hint="eastAsia"/>
              </w:rPr>
              <w:t>木内</w:t>
            </w:r>
          </w:p>
        </w:tc>
      </w:tr>
      <w:tr w:rsidR="005872FF" w:rsidRPr="005872FF" w14:paraId="0E15A713" w14:textId="77777777" w:rsidTr="00B85B13">
        <w:trPr>
          <w:trHeight w:val="844"/>
        </w:trPr>
        <w:tc>
          <w:tcPr>
            <w:tcW w:w="9944" w:type="dxa"/>
            <w:gridSpan w:val="4"/>
          </w:tcPr>
          <w:p w14:paraId="160D9AF4" w14:textId="77777777" w:rsidR="005872FF" w:rsidRPr="005872FF" w:rsidRDefault="005872FF">
            <w:pPr>
              <w:rPr>
                <w:rFonts w:ascii="Times New Roman" w:hAnsi="Times New Roman" w:cs="Times New Roman"/>
              </w:rPr>
            </w:pPr>
            <w:r w:rsidRPr="005872FF">
              <w:rPr>
                <w:rFonts w:ascii="Times New Roman" w:hAnsi="Times New Roman" w:cs="Times New Roman"/>
              </w:rPr>
              <w:t>標題</w:t>
            </w:r>
          </w:p>
          <w:p w14:paraId="22FE3A77" w14:textId="111EC667" w:rsidR="005872FF" w:rsidRPr="005872FF" w:rsidRDefault="00645E0D" w:rsidP="005872FF">
            <w:pPr>
              <w:jc w:val="center"/>
              <w:rPr>
                <w:rFonts w:ascii="Times New Roman" w:hAnsi="Times New Roman" w:cs="Times New Roman"/>
              </w:rPr>
            </w:pPr>
            <w:r>
              <w:rPr>
                <w:rFonts w:ascii="Times New Roman" w:hAnsi="Times New Roman" w:cs="Times New Roman" w:hint="eastAsia"/>
              </w:rPr>
              <w:t>ウエハ上の異物元素分析</w:t>
            </w:r>
          </w:p>
        </w:tc>
      </w:tr>
      <w:tr w:rsidR="005872FF" w:rsidRPr="005872FF" w14:paraId="724FDC4D" w14:textId="77777777" w:rsidTr="00B85B13">
        <w:trPr>
          <w:trHeight w:val="844"/>
        </w:trPr>
        <w:tc>
          <w:tcPr>
            <w:tcW w:w="5211" w:type="dxa"/>
          </w:tcPr>
          <w:p w14:paraId="6FB72E16" w14:textId="77777777" w:rsidR="005872FF" w:rsidRPr="005872FF" w:rsidRDefault="00EA6172">
            <w:pPr>
              <w:rPr>
                <w:rFonts w:ascii="Times New Roman" w:hAnsi="Times New Roman" w:cs="Times New Roman"/>
              </w:rPr>
            </w:pPr>
            <w:r>
              <w:rPr>
                <w:rFonts w:ascii="Times New Roman" w:hAnsi="Times New Roman" w:cs="Times New Roman" w:hint="eastAsia"/>
              </w:rPr>
              <w:t>製作</w:t>
            </w:r>
            <w:r w:rsidR="005872FF" w:rsidRPr="005872FF">
              <w:rPr>
                <w:rFonts w:ascii="Times New Roman" w:hAnsi="Times New Roman" w:cs="Times New Roman"/>
              </w:rPr>
              <w:t>番号</w:t>
            </w:r>
          </w:p>
          <w:p w14:paraId="616FE5F2" w14:textId="2A44B3AE" w:rsidR="005872FF" w:rsidRPr="005872FF" w:rsidRDefault="00645E0D" w:rsidP="005872FF">
            <w:pPr>
              <w:jc w:val="center"/>
              <w:rPr>
                <w:rFonts w:ascii="Times New Roman" w:hAnsi="Times New Roman" w:cs="Times New Roman"/>
              </w:rPr>
            </w:pPr>
            <w:r>
              <w:rPr>
                <w:rFonts w:ascii="Times New Roman" w:hAnsi="Times New Roman" w:cs="Times New Roman" w:hint="eastAsia"/>
              </w:rPr>
              <w:t>VK</w:t>
            </w:r>
            <w:r w:rsidR="002668DF">
              <w:rPr>
                <w:rFonts w:ascii="Times New Roman" w:hAnsi="Times New Roman" w:cs="Times New Roman" w:hint="eastAsia"/>
              </w:rPr>
              <w:t>0207</w:t>
            </w:r>
          </w:p>
        </w:tc>
        <w:tc>
          <w:tcPr>
            <w:tcW w:w="2366" w:type="dxa"/>
            <w:gridSpan w:val="2"/>
          </w:tcPr>
          <w:p w14:paraId="1CD55ABE" w14:textId="77777777" w:rsidR="005872FF" w:rsidRPr="005872FF" w:rsidRDefault="005872FF">
            <w:pPr>
              <w:rPr>
                <w:rFonts w:ascii="Times New Roman" w:hAnsi="Times New Roman" w:cs="Times New Roman"/>
              </w:rPr>
            </w:pPr>
            <w:r w:rsidRPr="005872FF">
              <w:rPr>
                <w:rFonts w:ascii="Times New Roman" w:hAnsi="Times New Roman" w:cs="Times New Roman"/>
              </w:rPr>
              <w:t>依頼日</w:t>
            </w:r>
          </w:p>
          <w:p w14:paraId="4006FF18" w14:textId="5D01D4CE" w:rsidR="005872FF" w:rsidRPr="005872FF" w:rsidRDefault="005872FF" w:rsidP="005872FF">
            <w:pPr>
              <w:jc w:val="center"/>
              <w:rPr>
                <w:rFonts w:ascii="Times New Roman" w:hAnsi="Times New Roman" w:cs="Times New Roman"/>
              </w:rPr>
            </w:pPr>
            <w:r w:rsidRPr="005872FF">
              <w:rPr>
                <w:rFonts w:ascii="Times New Roman" w:hAnsi="Times New Roman" w:cs="Times New Roman"/>
              </w:rPr>
              <w:t>202</w:t>
            </w:r>
            <w:r w:rsidR="002668DF">
              <w:rPr>
                <w:rFonts w:ascii="Times New Roman" w:hAnsi="Times New Roman" w:cs="Times New Roman" w:hint="eastAsia"/>
              </w:rPr>
              <w:t>5</w:t>
            </w:r>
            <w:r w:rsidRPr="005872FF">
              <w:rPr>
                <w:rFonts w:ascii="Times New Roman" w:hAnsi="Times New Roman" w:cs="Times New Roman"/>
              </w:rPr>
              <w:t>年</w:t>
            </w:r>
            <w:r w:rsidRPr="005872FF">
              <w:rPr>
                <w:rFonts w:ascii="Times New Roman" w:hAnsi="Times New Roman" w:cs="Times New Roman"/>
              </w:rPr>
              <w:t>1</w:t>
            </w:r>
            <w:r w:rsidRPr="005872FF">
              <w:rPr>
                <w:rFonts w:ascii="Times New Roman" w:hAnsi="Times New Roman" w:cs="Times New Roman"/>
              </w:rPr>
              <w:t>月</w:t>
            </w:r>
            <w:r w:rsidR="00686786">
              <w:rPr>
                <w:rFonts w:ascii="Times New Roman" w:hAnsi="Times New Roman" w:cs="Times New Roman" w:hint="eastAsia"/>
              </w:rPr>
              <w:t>8</w:t>
            </w:r>
            <w:r w:rsidRPr="005872FF">
              <w:rPr>
                <w:rFonts w:ascii="Times New Roman" w:hAnsi="Times New Roman" w:cs="Times New Roman"/>
              </w:rPr>
              <w:t>日</w:t>
            </w:r>
          </w:p>
        </w:tc>
        <w:tc>
          <w:tcPr>
            <w:tcW w:w="2367" w:type="dxa"/>
          </w:tcPr>
          <w:p w14:paraId="67750DEA" w14:textId="77777777" w:rsidR="005872FF" w:rsidRPr="005872FF" w:rsidRDefault="005872FF">
            <w:pPr>
              <w:rPr>
                <w:rFonts w:ascii="Times New Roman" w:hAnsi="Times New Roman" w:cs="Times New Roman"/>
              </w:rPr>
            </w:pPr>
            <w:r w:rsidRPr="005872FF">
              <w:rPr>
                <w:rFonts w:ascii="Times New Roman" w:hAnsi="Times New Roman" w:cs="Times New Roman"/>
              </w:rPr>
              <w:t>希望納期</w:t>
            </w:r>
          </w:p>
          <w:p w14:paraId="10A3ADD1" w14:textId="55744467" w:rsidR="005872FF" w:rsidRPr="005872FF" w:rsidRDefault="005872FF" w:rsidP="005872FF">
            <w:pPr>
              <w:jc w:val="center"/>
              <w:rPr>
                <w:rFonts w:ascii="Times New Roman" w:hAnsi="Times New Roman" w:cs="Times New Roman"/>
              </w:rPr>
            </w:pPr>
            <w:r w:rsidRPr="005872FF">
              <w:rPr>
                <w:rFonts w:ascii="Times New Roman" w:hAnsi="Times New Roman" w:cs="Times New Roman"/>
              </w:rPr>
              <w:t>202</w:t>
            </w:r>
            <w:r w:rsidR="002668DF">
              <w:rPr>
                <w:rFonts w:ascii="Times New Roman" w:hAnsi="Times New Roman" w:cs="Times New Roman" w:hint="eastAsia"/>
              </w:rPr>
              <w:t>5</w:t>
            </w:r>
            <w:r w:rsidRPr="005872FF">
              <w:rPr>
                <w:rFonts w:ascii="Times New Roman" w:hAnsi="Times New Roman" w:cs="Times New Roman"/>
              </w:rPr>
              <w:t>年</w:t>
            </w:r>
            <w:r w:rsidRPr="005872FF">
              <w:rPr>
                <w:rFonts w:ascii="Times New Roman" w:hAnsi="Times New Roman" w:cs="Times New Roman"/>
              </w:rPr>
              <w:t>1</w:t>
            </w:r>
            <w:r w:rsidRPr="005872FF">
              <w:rPr>
                <w:rFonts w:ascii="Times New Roman" w:hAnsi="Times New Roman" w:cs="Times New Roman"/>
              </w:rPr>
              <w:t>月</w:t>
            </w:r>
            <w:r w:rsidRPr="005872FF">
              <w:rPr>
                <w:rFonts w:ascii="Times New Roman" w:hAnsi="Times New Roman" w:cs="Times New Roman"/>
              </w:rPr>
              <w:t>1</w:t>
            </w:r>
            <w:r w:rsidR="002668DF">
              <w:rPr>
                <w:rFonts w:ascii="Times New Roman" w:hAnsi="Times New Roman" w:cs="Times New Roman" w:hint="eastAsia"/>
              </w:rPr>
              <w:t>0</w:t>
            </w:r>
            <w:r w:rsidRPr="005872FF">
              <w:rPr>
                <w:rFonts w:ascii="Times New Roman" w:hAnsi="Times New Roman" w:cs="Times New Roman"/>
              </w:rPr>
              <w:t>日</w:t>
            </w:r>
          </w:p>
        </w:tc>
      </w:tr>
      <w:tr w:rsidR="005872FF" w:rsidRPr="005872FF" w14:paraId="192BA20B" w14:textId="77777777" w:rsidTr="00D8079B">
        <w:trPr>
          <w:trHeight w:val="5356"/>
        </w:trPr>
        <w:tc>
          <w:tcPr>
            <w:tcW w:w="9944" w:type="dxa"/>
            <w:gridSpan w:val="4"/>
            <w:vAlign w:val="center"/>
          </w:tcPr>
          <w:p w14:paraId="7CC36AB5" w14:textId="77777777" w:rsidR="005872FF" w:rsidRDefault="005872FF" w:rsidP="00D8079B">
            <w:pPr>
              <w:rPr>
                <w:rFonts w:ascii="Times New Roman" w:hAnsi="Times New Roman" w:cs="Times New Roman"/>
              </w:rPr>
            </w:pPr>
            <w:r>
              <w:rPr>
                <w:rFonts w:ascii="Times New Roman" w:hAnsi="Times New Roman" w:cs="Times New Roman" w:hint="eastAsia"/>
              </w:rPr>
              <w:t>分析・試験・調査内容</w:t>
            </w:r>
            <w:r>
              <w:rPr>
                <w:rFonts w:ascii="Times New Roman" w:hAnsi="Times New Roman" w:cs="Times New Roman" w:hint="eastAsia"/>
              </w:rPr>
              <w:t xml:space="preserve"> (</w:t>
            </w:r>
            <w:r>
              <w:rPr>
                <w:rFonts w:ascii="Times New Roman" w:hAnsi="Times New Roman" w:cs="Times New Roman" w:hint="eastAsia"/>
              </w:rPr>
              <w:t>調査</w:t>
            </w:r>
            <w:r w:rsidR="00EA6172">
              <w:rPr>
                <w:rFonts w:ascii="Times New Roman" w:hAnsi="Times New Roman" w:cs="Times New Roman" w:hint="eastAsia"/>
              </w:rPr>
              <w:t>内容に加え、</w:t>
            </w:r>
            <w:r>
              <w:rPr>
                <w:rFonts w:ascii="Times New Roman" w:hAnsi="Times New Roman" w:cs="Times New Roman" w:hint="eastAsia"/>
              </w:rPr>
              <w:t>背景や経緯</w:t>
            </w:r>
            <w:r w:rsidR="00062C53">
              <w:rPr>
                <w:rFonts w:ascii="Times New Roman" w:hAnsi="Times New Roman" w:cs="Times New Roman" w:hint="eastAsia"/>
              </w:rPr>
              <w:t>も</w:t>
            </w:r>
            <w:r>
              <w:rPr>
                <w:rFonts w:ascii="Times New Roman" w:hAnsi="Times New Roman" w:cs="Times New Roman" w:hint="eastAsia"/>
              </w:rPr>
              <w:t>簡潔に記載願います。</w:t>
            </w:r>
            <w:r>
              <w:rPr>
                <w:rFonts w:ascii="Times New Roman" w:hAnsi="Times New Roman" w:cs="Times New Roman" w:hint="eastAsia"/>
              </w:rPr>
              <w:t>)</w:t>
            </w:r>
          </w:p>
          <w:p w14:paraId="6FE1A1F4" w14:textId="77777777" w:rsidR="005872FF" w:rsidRDefault="005872FF" w:rsidP="00D8079B">
            <w:pPr>
              <w:rPr>
                <w:rFonts w:ascii="Times New Roman" w:hAnsi="Times New Roman" w:cs="Times New Roman"/>
              </w:rPr>
            </w:pPr>
            <w:r>
              <w:rPr>
                <w:rFonts w:ascii="Times New Roman" w:hAnsi="Times New Roman" w:cs="Times New Roman" w:hint="eastAsia"/>
              </w:rPr>
              <w:t>※調査内容が</w:t>
            </w:r>
            <w:r w:rsidRPr="007B13E9">
              <w:rPr>
                <w:rFonts w:ascii="Times New Roman" w:hAnsi="Times New Roman" w:cs="Times New Roman" w:hint="eastAsia"/>
                <w:b/>
              </w:rPr>
              <w:t>防衛</w:t>
            </w:r>
            <w:r w:rsidR="00E0749E">
              <w:rPr>
                <w:rFonts w:ascii="Times New Roman" w:hAnsi="Times New Roman" w:cs="Times New Roman" w:hint="eastAsia"/>
                <w:b/>
              </w:rPr>
              <w:t>情報</w:t>
            </w:r>
            <w:r w:rsidRPr="007B13E9">
              <w:rPr>
                <w:rFonts w:ascii="Times New Roman" w:hAnsi="Times New Roman" w:cs="Times New Roman" w:hint="eastAsia"/>
                <w:b/>
              </w:rPr>
              <w:t>関係の場合は</w:t>
            </w:r>
            <w:r w:rsidR="007B13E9" w:rsidRPr="007B13E9">
              <w:rPr>
                <w:rFonts w:ascii="Times New Roman" w:hAnsi="Times New Roman" w:cs="Times New Roman" w:hint="eastAsia"/>
                <w:b/>
              </w:rPr>
              <w:t>明記</w:t>
            </w:r>
            <w:r>
              <w:rPr>
                <w:rFonts w:ascii="Times New Roman" w:hAnsi="Times New Roman" w:cs="Times New Roman" w:hint="eastAsia"/>
              </w:rPr>
              <w:t>してください。防衛</w:t>
            </w:r>
            <w:r w:rsidR="00E0749E">
              <w:rPr>
                <w:rFonts w:ascii="Times New Roman" w:hAnsi="Times New Roman" w:cs="Times New Roman" w:hint="eastAsia"/>
              </w:rPr>
              <w:t>情報</w:t>
            </w:r>
            <w:r>
              <w:rPr>
                <w:rFonts w:ascii="Times New Roman" w:hAnsi="Times New Roman" w:cs="Times New Roman" w:hint="eastAsia"/>
              </w:rPr>
              <w:t>関係の場合、特別防衛秘密に該当するか否かについても</w:t>
            </w:r>
            <w:r w:rsidR="007B13E9">
              <w:rPr>
                <w:rFonts w:ascii="Times New Roman" w:hAnsi="Times New Roman" w:cs="Times New Roman" w:hint="eastAsia"/>
              </w:rPr>
              <w:t>記載</w:t>
            </w:r>
            <w:r>
              <w:rPr>
                <w:rFonts w:ascii="Times New Roman" w:hAnsi="Times New Roman" w:cs="Times New Roman" w:hint="eastAsia"/>
              </w:rPr>
              <w:t>してください。</w:t>
            </w:r>
          </w:p>
          <w:p w14:paraId="3E0F05C0" w14:textId="77777777" w:rsidR="005872FF" w:rsidRDefault="005872FF" w:rsidP="00D8079B">
            <w:pPr>
              <w:rPr>
                <w:rFonts w:ascii="Times New Roman" w:hAnsi="Times New Roman" w:cs="Times New Roman"/>
              </w:rPr>
            </w:pPr>
            <w:r>
              <w:rPr>
                <w:rFonts w:ascii="Times New Roman" w:hAnsi="Times New Roman" w:cs="Times New Roman" w:hint="eastAsia"/>
              </w:rPr>
              <w:t>※</w:t>
            </w:r>
            <w:r w:rsidR="007B13E9">
              <w:rPr>
                <w:rFonts w:ascii="Times New Roman" w:hAnsi="Times New Roman" w:cs="Times New Roman" w:hint="eastAsia"/>
              </w:rPr>
              <w:t>調査内容が守秘義務契約に関連するなど取り扱いに注意する場合は、その旨を記載してください。</w:t>
            </w:r>
          </w:p>
          <w:p w14:paraId="615C772E" w14:textId="77777777" w:rsidR="005872FF" w:rsidRDefault="00FF5E04" w:rsidP="00D8079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03F442C" wp14:editId="26271C29">
                      <wp:simplePos x="0" y="0"/>
                      <wp:positionH relativeFrom="column">
                        <wp:posOffset>3429000</wp:posOffset>
                      </wp:positionH>
                      <wp:positionV relativeFrom="paragraph">
                        <wp:posOffset>184785</wp:posOffset>
                      </wp:positionV>
                      <wp:extent cx="2741930" cy="2296795"/>
                      <wp:effectExtent l="0" t="0" r="0" b="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41930" cy="2296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Style w:val="a3"/>
                                    <w:tblW w:w="4219" w:type="dxa"/>
                                    <w:tblLook w:val="04A0" w:firstRow="1" w:lastRow="0" w:firstColumn="1" w:lastColumn="0" w:noHBand="0" w:noVBand="1"/>
                                  </w:tblPr>
                                  <w:tblGrid>
                                    <w:gridCol w:w="1384"/>
                                    <w:gridCol w:w="1417"/>
                                    <w:gridCol w:w="1418"/>
                                  </w:tblGrid>
                                  <w:tr w:rsidR="006D3C6E" w:rsidRPr="006D3C6E" w14:paraId="750B543C" w14:textId="77777777" w:rsidTr="006D3C6E">
                                    <w:trPr>
                                      <w:trHeight w:val="397"/>
                                    </w:trPr>
                                    <w:tc>
                                      <w:tcPr>
                                        <w:tcW w:w="1384" w:type="dxa"/>
                                        <w:vAlign w:val="center"/>
                                      </w:tcPr>
                                      <w:p w14:paraId="44FAA0BC" w14:textId="77777777" w:rsidR="006D3C6E" w:rsidRPr="006D3C6E" w:rsidRDefault="006D3C6E" w:rsidP="00C240B3">
                                        <w:pPr>
                                          <w:jc w:val="center"/>
                                          <w:rPr>
                                            <w:sz w:val="18"/>
                                            <w:szCs w:val="18"/>
                                          </w:rPr>
                                        </w:pPr>
                                        <w:r>
                                          <w:rPr>
                                            <w:rFonts w:hint="eastAsia"/>
                                            <w:sz w:val="18"/>
                                            <w:szCs w:val="18"/>
                                          </w:rPr>
                                          <w:t>調査品返却</w:t>
                                        </w:r>
                                      </w:p>
                                    </w:tc>
                                    <w:tc>
                                      <w:tcPr>
                                        <w:tcW w:w="1417" w:type="dxa"/>
                                        <w:vAlign w:val="center"/>
                                      </w:tcPr>
                                      <w:p w14:paraId="5DF517D3" w14:textId="750B1D7B" w:rsidR="006D3C6E" w:rsidRPr="006D3C6E" w:rsidRDefault="00616618" w:rsidP="006D3C6E">
                                        <w:pPr>
                                          <w:rPr>
                                            <w:rFonts w:ascii="Times New Roman" w:hAnsi="Times New Roman" w:cs="Times New Roman"/>
                                            <w:sz w:val="18"/>
                                            <w:szCs w:val="18"/>
                                          </w:rPr>
                                        </w:pPr>
                                        <w:sdt>
                                          <w:sdtPr>
                                            <w:rPr>
                                              <w:rFonts w:ascii="Times New Roman" w:hAnsi="Times New Roman" w:cs="Times New Roman" w:hint="eastAsia"/>
                                              <w:sz w:val="18"/>
                                              <w:szCs w:val="18"/>
                                            </w:rPr>
                                            <w:id w:val="-1665775694"/>
                                            <w14:checkbox>
                                              <w14:checked w14:val="1"/>
                                              <w14:checkedState w14:val="00FE" w14:font="Wingdings"/>
                                              <w14:uncheckedState w14:val="2610" w14:font="ＭＳ ゴシック"/>
                                            </w14:checkbox>
                                          </w:sdtPr>
                                          <w:sdtEndPr/>
                                          <w:sdtContent>
                                            <w:r w:rsidR="002668DF">
                                              <w:rPr>
                                                <w:rFonts w:ascii="Times New Roman" w:hAnsi="Times New Roman" w:cs="Times New Roman" w:hint="eastAsia"/>
                                                <w:sz w:val="18"/>
                                                <w:szCs w:val="18"/>
                                              </w:rPr>
                                              <w:sym w:font="Wingdings" w:char="F0FE"/>
                                            </w:r>
                                          </w:sdtContent>
                                        </w:sdt>
                                        <w:r w:rsidR="002228E4">
                                          <w:rPr>
                                            <w:rFonts w:ascii="Times New Roman" w:hAnsi="Times New Roman" w:cs="Times New Roman" w:hint="eastAsia"/>
                                            <w:sz w:val="18"/>
                                            <w:szCs w:val="18"/>
                                          </w:rPr>
                                          <w:t xml:space="preserve"> </w:t>
                                        </w:r>
                                        <w:r w:rsidR="006D3C6E" w:rsidRPr="006D3C6E">
                                          <w:rPr>
                                            <w:rFonts w:ascii="Times New Roman" w:hAnsi="Times New Roman" w:cs="Times New Roman" w:hint="eastAsia"/>
                                            <w:sz w:val="18"/>
                                            <w:szCs w:val="18"/>
                                          </w:rPr>
                                          <w:t>要</w:t>
                                        </w:r>
                                      </w:p>
                                    </w:tc>
                                    <w:tc>
                                      <w:tcPr>
                                        <w:tcW w:w="1418" w:type="dxa"/>
                                        <w:vAlign w:val="center"/>
                                      </w:tcPr>
                                      <w:p w14:paraId="1E9FD717" w14:textId="77777777" w:rsidR="006D3C6E" w:rsidRPr="006D3C6E" w:rsidRDefault="00616618" w:rsidP="002228E4">
                                        <w:pPr>
                                          <w:rPr>
                                            <w:sz w:val="18"/>
                                            <w:szCs w:val="18"/>
                                          </w:rPr>
                                        </w:pPr>
                                        <w:sdt>
                                          <w:sdtPr>
                                            <w:rPr>
                                              <w:rFonts w:ascii="Times New Roman" w:hAnsi="Times New Roman" w:cs="Times New Roman" w:hint="eastAsia"/>
                                              <w:sz w:val="18"/>
                                              <w:szCs w:val="18"/>
                                            </w:rPr>
                                            <w:id w:val="-696769519"/>
                                            <w14:checkbox>
                                              <w14:checked w14:val="0"/>
                                              <w14:checkedState w14:val="00FE" w14:font="Wingdings"/>
                                              <w14:uncheckedState w14:val="2610" w14:font="ＭＳ ゴシック"/>
                                            </w14:checkbox>
                                          </w:sdtPr>
                                          <w:sdtEndPr/>
                                          <w:sdtContent>
                                            <w:r w:rsidR="002228E4">
                                              <w:rPr>
                                                <w:rFonts w:ascii="ＭＳ ゴシック" w:eastAsia="ＭＳ ゴシック" w:hAnsi="ＭＳ ゴシック" w:cs="Times New Roman" w:hint="eastAsia"/>
                                                <w:sz w:val="18"/>
                                                <w:szCs w:val="18"/>
                                              </w:rPr>
                                              <w:t>☐</w:t>
                                            </w:r>
                                          </w:sdtContent>
                                        </w:sdt>
                                        <w:r w:rsidR="002228E4">
                                          <w:rPr>
                                            <w:rFonts w:ascii="Times New Roman" w:hAnsi="Times New Roman" w:cs="Times New Roman" w:hint="eastAsia"/>
                                            <w:sz w:val="18"/>
                                            <w:szCs w:val="18"/>
                                          </w:rPr>
                                          <w:t xml:space="preserve"> </w:t>
                                        </w:r>
                                        <w:r w:rsidR="006D3C6E" w:rsidRPr="006D3C6E">
                                          <w:rPr>
                                            <w:rFonts w:ascii="Times New Roman" w:hAnsi="Times New Roman" w:cs="Times New Roman" w:hint="eastAsia"/>
                                            <w:sz w:val="18"/>
                                            <w:szCs w:val="18"/>
                                          </w:rPr>
                                          <w:t>不要</w:t>
                                        </w:r>
                                      </w:p>
                                    </w:tc>
                                  </w:tr>
                                  <w:tr w:rsidR="006D3C6E" w:rsidRPr="006D3C6E" w14:paraId="64EB672A" w14:textId="77777777" w:rsidTr="00D8079B">
                                    <w:trPr>
                                      <w:trHeight w:val="774"/>
                                    </w:trPr>
                                    <w:tc>
                                      <w:tcPr>
                                        <w:tcW w:w="1384" w:type="dxa"/>
                                        <w:vAlign w:val="center"/>
                                      </w:tcPr>
                                      <w:p w14:paraId="4EAB7B8E" w14:textId="77777777" w:rsidR="006D3C6E" w:rsidRPr="006D3C6E" w:rsidRDefault="006D3C6E" w:rsidP="00C240B3">
                                        <w:pPr>
                                          <w:jc w:val="center"/>
                                          <w:rPr>
                                            <w:sz w:val="18"/>
                                            <w:szCs w:val="18"/>
                                          </w:rPr>
                                        </w:pPr>
                                        <w:r>
                                          <w:rPr>
                                            <w:rFonts w:hint="eastAsia"/>
                                            <w:sz w:val="18"/>
                                            <w:szCs w:val="18"/>
                                          </w:rPr>
                                          <w:t>防衛情報</w:t>
                                        </w:r>
                                      </w:p>
                                    </w:tc>
                                    <w:tc>
                                      <w:tcPr>
                                        <w:tcW w:w="1417" w:type="dxa"/>
                                        <w:vAlign w:val="center"/>
                                      </w:tcPr>
                                      <w:p w14:paraId="23AFD6DF" w14:textId="77777777" w:rsidR="006D3C6E" w:rsidRPr="006D3C6E" w:rsidRDefault="00616618" w:rsidP="006D3C6E">
                                        <w:pPr>
                                          <w:rPr>
                                            <w:rFonts w:ascii="Times New Roman" w:hAnsi="Times New Roman" w:cs="Times New Roman"/>
                                            <w:sz w:val="18"/>
                                            <w:szCs w:val="18"/>
                                          </w:rPr>
                                        </w:pPr>
                                        <w:sdt>
                                          <w:sdtPr>
                                            <w:rPr>
                                              <w:rFonts w:ascii="Times New Roman" w:hAnsi="Times New Roman" w:cs="Times New Roman" w:hint="eastAsia"/>
                                              <w:sz w:val="18"/>
                                              <w:szCs w:val="18"/>
                                            </w:rPr>
                                            <w:id w:val="796571739"/>
                                            <w14:checkbox>
                                              <w14:checked w14:val="0"/>
                                              <w14:checkedState w14:val="00FE" w14:font="Wingdings"/>
                                              <w14:uncheckedState w14:val="2610" w14:font="ＭＳ ゴシック"/>
                                            </w14:checkbox>
                                          </w:sdtPr>
                                          <w:sdtEndPr/>
                                          <w:sdtContent>
                                            <w:r w:rsidR="002228E4">
                                              <w:rPr>
                                                <w:rFonts w:ascii="ＭＳ ゴシック" w:eastAsia="ＭＳ ゴシック" w:hAnsi="ＭＳ ゴシック" w:cs="Times New Roman" w:hint="eastAsia"/>
                                                <w:sz w:val="18"/>
                                                <w:szCs w:val="18"/>
                                              </w:rPr>
                                              <w:t>☐</w:t>
                                            </w:r>
                                          </w:sdtContent>
                                        </w:sdt>
                                        <w:r w:rsidR="002228E4">
                                          <w:rPr>
                                            <w:rFonts w:ascii="Times New Roman" w:hAnsi="Times New Roman" w:cs="Times New Roman" w:hint="eastAsia"/>
                                            <w:sz w:val="18"/>
                                            <w:szCs w:val="18"/>
                                          </w:rPr>
                                          <w:t xml:space="preserve"> </w:t>
                                        </w:r>
                                        <w:r w:rsidR="006D3C6E">
                                          <w:rPr>
                                            <w:rFonts w:ascii="Times New Roman" w:hAnsi="Times New Roman" w:cs="Times New Roman" w:hint="eastAsia"/>
                                            <w:sz w:val="18"/>
                                            <w:szCs w:val="18"/>
                                          </w:rPr>
                                          <w:t>該当</w:t>
                                        </w:r>
                                      </w:p>
                                      <w:p w14:paraId="2BD2EC26" w14:textId="77777777" w:rsidR="006D3C6E" w:rsidRPr="006D3C6E" w:rsidRDefault="00616618" w:rsidP="006D3C6E">
                                        <w:pPr>
                                          <w:rPr>
                                            <w:rFonts w:ascii="Times New Roman" w:hAnsi="Times New Roman" w:cs="Times New Roman"/>
                                            <w:sz w:val="18"/>
                                            <w:szCs w:val="18"/>
                                          </w:rPr>
                                        </w:pPr>
                                        <w:sdt>
                                          <w:sdtPr>
                                            <w:rPr>
                                              <w:rFonts w:ascii="Times New Roman" w:hAnsi="Times New Roman" w:cs="Times New Roman" w:hint="eastAsia"/>
                                              <w:sz w:val="18"/>
                                              <w:szCs w:val="18"/>
                                            </w:rPr>
                                            <w:id w:val="-1096557127"/>
                                            <w14:checkbox>
                                              <w14:checked w14:val="0"/>
                                              <w14:checkedState w14:val="00FE" w14:font="Wingdings"/>
                                              <w14:uncheckedState w14:val="2610" w14:font="ＭＳ ゴシック"/>
                                            </w14:checkbox>
                                          </w:sdtPr>
                                          <w:sdtEndPr/>
                                          <w:sdtContent>
                                            <w:r w:rsidR="002228E4">
                                              <w:rPr>
                                                <w:rFonts w:ascii="ＭＳ ゴシック" w:eastAsia="ＭＳ ゴシック" w:hAnsi="ＭＳ ゴシック" w:cs="Times New Roman" w:hint="eastAsia"/>
                                                <w:sz w:val="18"/>
                                                <w:szCs w:val="18"/>
                                              </w:rPr>
                                              <w:t>☐</w:t>
                                            </w:r>
                                          </w:sdtContent>
                                        </w:sdt>
                                        <w:r w:rsidR="002228E4">
                                          <w:rPr>
                                            <w:rFonts w:ascii="Times New Roman" w:hAnsi="Times New Roman" w:cs="Times New Roman" w:hint="eastAsia"/>
                                            <w:sz w:val="18"/>
                                            <w:szCs w:val="18"/>
                                          </w:rPr>
                                          <w:t xml:space="preserve"> </w:t>
                                        </w:r>
                                        <w:r w:rsidR="006D3C6E">
                                          <w:rPr>
                                            <w:rFonts w:ascii="Times New Roman" w:hAnsi="Times New Roman" w:cs="Times New Roman" w:hint="eastAsia"/>
                                            <w:sz w:val="18"/>
                                            <w:szCs w:val="18"/>
                                          </w:rPr>
                                          <w:t>特別防衛</w:t>
                                        </w:r>
                                      </w:p>
                                    </w:tc>
                                    <w:tc>
                                      <w:tcPr>
                                        <w:tcW w:w="1418" w:type="dxa"/>
                                        <w:vAlign w:val="center"/>
                                      </w:tcPr>
                                      <w:p w14:paraId="55BA3E0D" w14:textId="51AADEE8" w:rsidR="006D3C6E" w:rsidRPr="006D3C6E" w:rsidRDefault="00616618" w:rsidP="006D3C6E">
                                        <w:pPr>
                                          <w:rPr>
                                            <w:sz w:val="18"/>
                                            <w:szCs w:val="18"/>
                                          </w:rPr>
                                        </w:pPr>
                                        <w:sdt>
                                          <w:sdtPr>
                                            <w:rPr>
                                              <w:rFonts w:ascii="Times New Roman" w:hAnsi="Times New Roman" w:cs="Times New Roman" w:hint="eastAsia"/>
                                              <w:sz w:val="18"/>
                                              <w:szCs w:val="18"/>
                                            </w:rPr>
                                            <w:id w:val="1725942043"/>
                                            <w14:checkbox>
                                              <w14:checked w14:val="1"/>
                                              <w14:checkedState w14:val="00FE" w14:font="Wingdings"/>
                                              <w14:uncheckedState w14:val="2610" w14:font="ＭＳ ゴシック"/>
                                            </w14:checkbox>
                                          </w:sdtPr>
                                          <w:sdtEndPr/>
                                          <w:sdtContent>
                                            <w:r w:rsidR="002668DF">
                                              <w:rPr>
                                                <w:rFonts w:ascii="Times New Roman" w:hAnsi="Times New Roman" w:cs="Times New Roman" w:hint="eastAsia"/>
                                                <w:sz w:val="18"/>
                                                <w:szCs w:val="18"/>
                                              </w:rPr>
                                              <w:sym w:font="Wingdings" w:char="F0FE"/>
                                            </w:r>
                                          </w:sdtContent>
                                        </w:sdt>
                                        <w:r w:rsidR="002228E4">
                                          <w:rPr>
                                            <w:rFonts w:ascii="Times New Roman" w:hAnsi="Times New Roman" w:cs="Times New Roman" w:hint="eastAsia"/>
                                            <w:sz w:val="18"/>
                                            <w:szCs w:val="18"/>
                                          </w:rPr>
                                          <w:t xml:space="preserve"> </w:t>
                                        </w:r>
                                        <w:r w:rsidR="006D3C6E">
                                          <w:rPr>
                                            <w:rFonts w:ascii="Times New Roman" w:hAnsi="Times New Roman" w:cs="Times New Roman" w:hint="eastAsia"/>
                                            <w:sz w:val="18"/>
                                            <w:szCs w:val="18"/>
                                          </w:rPr>
                                          <w:t>非該当</w:t>
                                        </w:r>
                                      </w:p>
                                    </w:tc>
                                  </w:tr>
                                  <w:tr w:rsidR="006D3C6E" w:rsidRPr="006D3C6E" w14:paraId="0F9303BE" w14:textId="77777777" w:rsidTr="00D8079B">
                                    <w:trPr>
                                      <w:trHeight w:val="774"/>
                                    </w:trPr>
                                    <w:tc>
                                      <w:tcPr>
                                        <w:tcW w:w="1384" w:type="dxa"/>
                                        <w:vAlign w:val="center"/>
                                      </w:tcPr>
                                      <w:p w14:paraId="35E1AC6C" w14:textId="77777777" w:rsidR="006D3C6E" w:rsidRDefault="006D3C6E" w:rsidP="00C240B3">
                                        <w:pPr>
                                          <w:jc w:val="center"/>
                                          <w:rPr>
                                            <w:sz w:val="18"/>
                                            <w:szCs w:val="18"/>
                                          </w:rPr>
                                        </w:pPr>
                                        <w:r>
                                          <w:rPr>
                                            <w:rFonts w:hint="eastAsia"/>
                                            <w:sz w:val="18"/>
                                            <w:szCs w:val="18"/>
                                          </w:rPr>
                                          <w:t>調査品名称</w:t>
                                        </w:r>
                                      </w:p>
                                      <w:p w14:paraId="2DA06FDF" w14:textId="77777777" w:rsidR="00062C53" w:rsidRPr="006D3C6E" w:rsidRDefault="00062C53" w:rsidP="00C240B3">
                                        <w:pPr>
                                          <w:jc w:val="center"/>
                                          <w:rPr>
                                            <w:sz w:val="18"/>
                                            <w:szCs w:val="18"/>
                                          </w:rPr>
                                        </w:pPr>
                                        <w:r>
                                          <w:rPr>
                                            <w:rFonts w:hint="eastAsia"/>
                                            <w:sz w:val="18"/>
                                            <w:szCs w:val="18"/>
                                          </w:rPr>
                                          <w:t>型番</w:t>
                                        </w:r>
                                      </w:p>
                                    </w:tc>
                                    <w:tc>
                                      <w:tcPr>
                                        <w:tcW w:w="2835" w:type="dxa"/>
                                        <w:gridSpan w:val="2"/>
                                        <w:vAlign w:val="center"/>
                                      </w:tcPr>
                                      <w:p w14:paraId="7EF0802B" w14:textId="11D9E07E" w:rsidR="006D3C6E" w:rsidRDefault="002668DF" w:rsidP="006D3C6E">
                                        <w:pPr>
                                          <w:rPr>
                                            <w:ins w:id="0" w:author="shiroy-t" w:date="2022-01-20T12:22:00Z"/>
                                            <w:sz w:val="18"/>
                                            <w:szCs w:val="18"/>
                                          </w:rPr>
                                        </w:pPr>
                                        <w:r>
                                          <w:rPr>
                                            <w:rFonts w:hint="eastAsia"/>
                                            <w:sz w:val="18"/>
                                            <w:szCs w:val="18"/>
                                          </w:rPr>
                                          <w:t>Si</w:t>
                                        </w:r>
                                        <w:r>
                                          <w:rPr>
                                            <w:rFonts w:hint="eastAsia"/>
                                            <w:sz w:val="18"/>
                                            <w:szCs w:val="18"/>
                                          </w:rPr>
                                          <w:t>ウェハ</w:t>
                                        </w:r>
                                        <w:r>
                                          <w:rPr>
                                            <w:rFonts w:hint="eastAsia"/>
                                            <w:sz w:val="18"/>
                                            <w:szCs w:val="18"/>
                                          </w:rPr>
                                          <w:t>(YSZ</w:t>
                                        </w:r>
                                        <w:r>
                                          <w:rPr>
                                            <w:rFonts w:hint="eastAsia"/>
                                            <w:sz w:val="18"/>
                                            <w:szCs w:val="18"/>
                                          </w:rPr>
                                          <w:t>成膜品</w:t>
                                        </w:r>
                                        <w:r>
                                          <w:rPr>
                                            <w:rFonts w:hint="eastAsia"/>
                                            <w:sz w:val="18"/>
                                            <w:szCs w:val="18"/>
                                          </w:rPr>
                                          <w:t>)</w:t>
                                        </w:r>
                                      </w:p>
                                      <w:p w14:paraId="6B7200BB" w14:textId="77777777" w:rsidR="00D8079B" w:rsidRPr="006D3C6E" w:rsidRDefault="00D8079B" w:rsidP="006D3C6E">
                                        <w:pPr>
                                          <w:rPr>
                                            <w:sz w:val="18"/>
                                            <w:szCs w:val="18"/>
                                          </w:rPr>
                                        </w:pPr>
                                      </w:p>
                                    </w:tc>
                                  </w:tr>
                                  <w:tr w:rsidR="006D3C6E" w:rsidRPr="006D3C6E" w14:paraId="386D15B0" w14:textId="77777777" w:rsidTr="006D3C6E">
                                    <w:trPr>
                                      <w:trHeight w:val="397"/>
                                    </w:trPr>
                                    <w:tc>
                                      <w:tcPr>
                                        <w:tcW w:w="1384" w:type="dxa"/>
                                        <w:vAlign w:val="center"/>
                                      </w:tcPr>
                                      <w:p w14:paraId="1603429A" w14:textId="77777777" w:rsidR="006D3C6E" w:rsidRPr="006D3C6E" w:rsidRDefault="006D3C6E" w:rsidP="00C240B3">
                                        <w:pPr>
                                          <w:jc w:val="center"/>
                                          <w:rPr>
                                            <w:sz w:val="18"/>
                                            <w:szCs w:val="18"/>
                                          </w:rPr>
                                        </w:pPr>
                                        <w:r>
                                          <w:rPr>
                                            <w:rFonts w:hint="eastAsia"/>
                                            <w:sz w:val="18"/>
                                            <w:szCs w:val="18"/>
                                          </w:rPr>
                                          <w:t>材質</w:t>
                                        </w:r>
                                      </w:p>
                                    </w:tc>
                                    <w:tc>
                                      <w:tcPr>
                                        <w:tcW w:w="2835" w:type="dxa"/>
                                        <w:gridSpan w:val="2"/>
                                        <w:vAlign w:val="center"/>
                                      </w:tcPr>
                                      <w:p w14:paraId="161ED8BA" w14:textId="2A7F9950" w:rsidR="006D3C6E" w:rsidRPr="006D3C6E" w:rsidRDefault="002668DF" w:rsidP="006D3C6E">
                                        <w:pPr>
                                          <w:rPr>
                                            <w:sz w:val="18"/>
                                            <w:szCs w:val="18"/>
                                          </w:rPr>
                                        </w:pPr>
                                        <w:r>
                                          <w:rPr>
                                            <w:rFonts w:hint="eastAsia"/>
                                            <w:sz w:val="18"/>
                                            <w:szCs w:val="18"/>
                                          </w:rPr>
                                          <w:t>Si/YSZ</w:t>
                                        </w:r>
                                      </w:p>
                                    </w:tc>
                                  </w:tr>
                                  <w:tr w:rsidR="006D3C6E" w:rsidRPr="006D3C6E" w14:paraId="20284FA1" w14:textId="77777777" w:rsidTr="006D3C6E">
                                    <w:trPr>
                                      <w:trHeight w:val="397"/>
                                    </w:trPr>
                                    <w:tc>
                                      <w:tcPr>
                                        <w:tcW w:w="1384" w:type="dxa"/>
                                        <w:vAlign w:val="center"/>
                                      </w:tcPr>
                                      <w:p w14:paraId="4BE5CAAB" w14:textId="77777777" w:rsidR="006D3C6E" w:rsidRPr="006D3C6E" w:rsidRDefault="006D3C6E" w:rsidP="00C240B3">
                                        <w:pPr>
                                          <w:jc w:val="center"/>
                                          <w:rPr>
                                            <w:sz w:val="18"/>
                                            <w:szCs w:val="18"/>
                                          </w:rPr>
                                        </w:pPr>
                                        <w:r>
                                          <w:rPr>
                                            <w:rFonts w:hint="eastAsia"/>
                                            <w:sz w:val="18"/>
                                            <w:szCs w:val="18"/>
                                          </w:rPr>
                                          <w:t>製造年月</w:t>
                                        </w:r>
                                      </w:p>
                                    </w:tc>
                                    <w:tc>
                                      <w:tcPr>
                                        <w:tcW w:w="2835" w:type="dxa"/>
                                        <w:gridSpan w:val="2"/>
                                        <w:vAlign w:val="center"/>
                                      </w:tcPr>
                                      <w:p w14:paraId="499CD1C5" w14:textId="7B26D798" w:rsidR="006D3C6E" w:rsidRPr="006D3C6E" w:rsidRDefault="002668DF" w:rsidP="006D3C6E">
                                        <w:pPr>
                                          <w:rPr>
                                            <w:sz w:val="18"/>
                                            <w:szCs w:val="18"/>
                                          </w:rPr>
                                        </w:pPr>
                                        <w:r>
                                          <w:rPr>
                                            <w:rFonts w:hint="eastAsia"/>
                                            <w:sz w:val="18"/>
                                            <w:szCs w:val="18"/>
                                          </w:rPr>
                                          <w:t>2024/12/</w:t>
                                        </w:r>
                                        <w:r w:rsidR="00202F67">
                                          <w:rPr>
                                            <w:rFonts w:hint="eastAsia"/>
                                            <w:sz w:val="18"/>
                                            <w:szCs w:val="18"/>
                                          </w:rPr>
                                          <w:t>25</w:t>
                                        </w:r>
                                      </w:p>
                                    </w:tc>
                                  </w:tr>
                                  <w:tr w:rsidR="006D3C6E" w:rsidRPr="006D3C6E" w14:paraId="5A317259" w14:textId="77777777" w:rsidTr="006D3C6E">
                                    <w:trPr>
                                      <w:trHeight w:val="397"/>
                                    </w:trPr>
                                    <w:tc>
                                      <w:tcPr>
                                        <w:tcW w:w="1384" w:type="dxa"/>
                                        <w:vAlign w:val="center"/>
                                      </w:tcPr>
                                      <w:p w14:paraId="45839DE4" w14:textId="77777777" w:rsidR="006D3C6E" w:rsidRPr="006D3C6E" w:rsidRDefault="006D3C6E" w:rsidP="00C240B3">
                                        <w:pPr>
                                          <w:jc w:val="center"/>
                                          <w:rPr>
                                            <w:sz w:val="18"/>
                                            <w:szCs w:val="18"/>
                                          </w:rPr>
                                        </w:pPr>
                                        <w:r>
                                          <w:rPr>
                                            <w:rFonts w:hint="eastAsia"/>
                                            <w:sz w:val="18"/>
                                            <w:szCs w:val="18"/>
                                          </w:rPr>
                                          <w:t>使用期間</w:t>
                                        </w:r>
                                      </w:p>
                                    </w:tc>
                                    <w:tc>
                                      <w:tcPr>
                                        <w:tcW w:w="2835" w:type="dxa"/>
                                        <w:gridSpan w:val="2"/>
                                        <w:vAlign w:val="center"/>
                                      </w:tcPr>
                                      <w:p w14:paraId="654D1BD4" w14:textId="77777777" w:rsidR="006D3C6E" w:rsidRPr="006D3C6E" w:rsidRDefault="006D3C6E" w:rsidP="006D3C6E">
                                        <w:pPr>
                                          <w:rPr>
                                            <w:sz w:val="18"/>
                                            <w:szCs w:val="18"/>
                                          </w:rPr>
                                        </w:pPr>
                                      </w:p>
                                    </w:tc>
                                  </w:tr>
                                </w:tbl>
                                <w:p w14:paraId="35FCB479" w14:textId="77777777" w:rsidR="006D3C6E" w:rsidRDefault="006D3C6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3F442C" id="_x0000_t202" coordsize="21600,21600" o:spt="202" path="m,l,21600r21600,l21600,xe">
                      <v:stroke joinstyle="miter"/>
                      <v:path gradientshapeok="t" o:connecttype="rect"/>
                    </v:shapetype>
                    <v:shape id="テキスト ボックス 2" o:spid="_x0000_s1026" type="#_x0000_t202" style="position:absolute;left:0;text-align:left;margin-left:270pt;margin-top:14.55pt;width:215.9pt;height:18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" filled="f" stroked="f" strokeweight=".5pt">
                      <v:textbox>
                        <w:txbxContent>
                          <w:tbl>
                            <w:tblPr>
                              <w:tblStyle w:val="a3"/>
                              <w:tblW w:w="4219" w:type="dxa"/>
                              <w:tblLook w:val="04A0" w:firstRow="1" w:lastRow="0" w:firstColumn="1" w:lastColumn="0" w:noHBand="0" w:noVBand="1"/>
                            </w:tblPr>
                            <w:tblGrid>
                              <w:gridCol w:w="1384"/>
                              <w:gridCol w:w="1417"/>
                              <w:gridCol w:w="1418"/>
                            </w:tblGrid>
                            <w:tr w:rsidR="006D3C6E" w:rsidRPr="006D3C6E" w14:paraId="750B543C" w14:textId="77777777" w:rsidTr="006D3C6E">
                              <w:trPr>
                                <w:trHeight w:val="397"/>
                              </w:trPr>
                              <w:tc>
                                <w:tcPr>
                                  <w:tcW w:w="1384" w:type="dxa"/>
                                  <w:vAlign w:val="center"/>
                                </w:tcPr>
                                <w:p w14:paraId="44FAA0BC" w14:textId="77777777" w:rsidR="006D3C6E" w:rsidRPr="006D3C6E" w:rsidRDefault="006D3C6E" w:rsidP="00C240B3">
                                  <w:pPr>
                                    <w:jc w:val="center"/>
                                    <w:rPr>
                                      <w:sz w:val="18"/>
                                      <w:szCs w:val="18"/>
                                    </w:rPr>
                                  </w:pPr>
                                  <w:r>
                                    <w:rPr>
                                      <w:rFonts w:hint="eastAsia"/>
                                      <w:sz w:val="18"/>
                                      <w:szCs w:val="18"/>
                                    </w:rPr>
                                    <w:t>調査品返却</w:t>
                                  </w:r>
                                </w:p>
                              </w:tc>
                              <w:tc>
                                <w:tcPr>
                                  <w:tcW w:w="1417" w:type="dxa"/>
                                  <w:vAlign w:val="center"/>
                                </w:tcPr>
                                <w:p w14:paraId="5DF517D3" w14:textId="750B1D7B" w:rsidR="006D3C6E" w:rsidRPr="006D3C6E" w:rsidRDefault="00616618" w:rsidP="006D3C6E">
                                  <w:pPr>
                                    <w:rPr>
                                      <w:rFonts w:ascii="Times New Roman" w:hAnsi="Times New Roman" w:cs="Times New Roman"/>
                                      <w:sz w:val="18"/>
                                      <w:szCs w:val="18"/>
                                    </w:rPr>
                                  </w:pPr>
                                  <w:sdt>
                                    <w:sdtPr>
                                      <w:rPr>
                                        <w:rFonts w:ascii="Times New Roman" w:hAnsi="Times New Roman" w:cs="Times New Roman" w:hint="eastAsia"/>
                                        <w:sz w:val="18"/>
                                        <w:szCs w:val="18"/>
                                      </w:rPr>
                                      <w:id w:val="-1665775694"/>
                                      <w14:checkbox>
                                        <w14:checked w14:val="1"/>
                                        <w14:checkedState w14:val="00FE" w14:font="Wingdings"/>
                                        <w14:uncheckedState w14:val="2610" w14:font="ＭＳ ゴシック"/>
                                      </w14:checkbox>
                                    </w:sdtPr>
                                    <w:sdtEndPr/>
                                    <w:sdtContent>
                                      <w:r w:rsidR="002668DF">
                                        <w:rPr>
                                          <w:rFonts w:ascii="Times New Roman" w:hAnsi="Times New Roman" w:cs="Times New Roman" w:hint="eastAsia"/>
                                          <w:sz w:val="18"/>
                                          <w:szCs w:val="18"/>
                                        </w:rPr>
                                        <w:sym w:font="Wingdings" w:char="F0FE"/>
                                      </w:r>
                                    </w:sdtContent>
                                  </w:sdt>
                                  <w:r w:rsidR="002228E4">
                                    <w:rPr>
                                      <w:rFonts w:ascii="Times New Roman" w:hAnsi="Times New Roman" w:cs="Times New Roman" w:hint="eastAsia"/>
                                      <w:sz w:val="18"/>
                                      <w:szCs w:val="18"/>
                                    </w:rPr>
                                    <w:t xml:space="preserve"> </w:t>
                                  </w:r>
                                  <w:r w:rsidR="006D3C6E" w:rsidRPr="006D3C6E">
                                    <w:rPr>
                                      <w:rFonts w:ascii="Times New Roman" w:hAnsi="Times New Roman" w:cs="Times New Roman" w:hint="eastAsia"/>
                                      <w:sz w:val="18"/>
                                      <w:szCs w:val="18"/>
                                    </w:rPr>
                                    <w:t>要</w:t>
                                  </w:r>
                                </w:p>
                              </w:tc>
                              <w:tc>
                                <w:tcPr>
                                  <w:tcW w:w="1418" w:type="dxa"/>
                                  <w:vAlign w:val="center"/>
                                </w:tcPr>
                                <w:p w14:paraId="1E9FD717" w14:textId="77777777" w:rsidR="006D3C6E" w:rsidRPr="006D3C6E" w:rsidRDefault="00616618" w:rsidP="002228E4">
                                  <w:pPr>
                                    <w:rPr>
                                      <w:sz w:val="18"/>
                                      <w:szCs w:val="18"/>
                                    </w:rPr>
                                  </w:pPr>
                                  <w:sdt>
                                    <w:sdtPr>
                                      <w:rPr>
                                        <w:rFonts w:ascii="Times New Roman" w:hAnsi="Times New Roman" w:cs="Times New Roman" w:hint="eastAsia"/>
                                        <w:sz w:val="18"/>
                                        <w:szCs w:val="18"/>
                                      </w:rPr>
                                      <w:id w:val="-696769519"/>
                                      <w14:checkbox>
                                        <w14:checked w14:val="0"/>
                                        <w14:checkedState w14:val="00FE" w14:font="Wingdings"/>
                                        <w14:uncheckedState w14:val="2610" w14:font="ＭＳ ゴシック"/>
                                      </w14:checkbox>
                                    </w:sdtPr>
                                    <w:sdtEndPr/>
                                    <w:sdtContent>
                                      <w:r w:rsidR="002228E4">
                                        <w:rPr>
                                          <w:rFonts w:ascii="ＭＳ ゴシック" w:eastAsia="ＭＳ ゴシック" w:hAnsi="ＭＳ ゴシック" w:cs="Times New Roman" w:hint="eastAsia"/>
                                          <w:sz w:val="18"/>
                                          <w:szCs w:val="18"/>
                                        </w:rPr>
                                        <w:t>☐</w:t>
                                      </w:r>
                                    </w:sdtContent>
                                  </w:sdt>
                                  <w:r w:rsidR="002228E4">
                                    <w:rPr>
                                      <w:rFonts w:ascii="Times New Roman" w:hAnsi="Times New Roman" w:cs="Times New Roman" w:hint="eastAsia"/>
                                      <w:sz w:val="18"/>
                                      <w:szCs w:val="18"/>
                                    </w:rPr>
                                    <w:t xml:space="preserve"> </w:t>
                                  </w:r>
                                  <w:r w:rsidR="006D3C6E" w:rsidRPr="006D3C6E">
                                    <w:rPr>
                                      <w:rFonts w:ascii="Times New Roman" w:hAnsi="Times New Roman" w:cs="Times New Roman" w:hint="eastAsia"/>
                                      <w:sz w:val="18"/>
                                      <w:szCs w:val="18"/>
                                    </w:rPr>
                                    <w:t>不要</w:t>
                                  </w:r>
                                </w:p>
                              </w:tc>
                            </w:tr>
                            <w:tr w:rsidR="006D3C6E" w:rsidRPr="006D3C6E" w14:paraId="64EB672A" w14:textId="77777777" w:rsidTr="00D8079B">
                              <w:trPr>
                                <w:trHeight w:val="774"/>
                              </w:trPr>
                              <w:tc>
                                <w:tcPr>
                                  <w:tcW w:w="1384" w:type="dxa"/>
                                  <w:vAlign w:val="center"/>
                                </w:tcPr>
                                <w:p w14:paraId="4EAB7B8E" w14:textId="77777777" w:rsidR="006D3C6E" w:rsidRPr="006D3C6E" w:rsidRDefault="006D3C6E" w:rsidP="00C240B3">
                                  <w:pPr>
                                    <w:jc w:val="center"/>
                                    <w:rPr>
                                      <w:sz w:val="18"/>
                                      <w:szCs w:val="18"/>
                                    </w:rPr>
                                  </w:pPr>
                                  <w:r>
                                    <w:rPr>
                                      <w:rFonts w:hint="eastAsia"/>
                                      <w:sz w:val="18"/>
                                      <w:szCs w:val="18"/>
                                    </w:rPr>
                                    <w:t>防衛情報</w:t>
                                  </w:r>
                                </w:p>
                              </w:tc>
                              <w:tc>
                                <w:tcPr>
                                  <w:tcW w:w="1417" w:type="dxa"/>
                                  <w:vAlign w:val="center"/>
                                </w:tcPr>
                                <w:p w14:paraId="23AFD6DF" w14:textId="77777777" w:rsidR="006D3C6E" w:rsidRPr="006D3C6E" w:rsidRDefault="00616618" w:rsidP="006D3C6E">
                                  <w:pPr>
                                    <w:rPr>
                                      <w:rFonts w:ascii="Times New Roman" w:hAnsi="Times New Roman" w:cs="Times New Roman"/>
                                      <w:sz w:val="18"/>
                                      <w:szCs w:val="18"/>
                                    </w:rPr>
                                  </w:pPr>
                                  <w:sdt>
                                    <w:sdtPr>
                                      <w:rPr>
                                        <w:rFonts w:ascii="Times New Roman" w:hAnsi="Times New Roman" w:cs="Times New Roman" w:hint="eastAsia"/>
                                        <w:sz w:val="18"/>
                                        <w:szCs w:val="18"/>
                                      </w:rPr>
                                      <w:id w:val="796571739"/>
                                      <w14:checkbox>
                                        <w14:checked w14:val="0"/>
                                        <w14:checkedState w14:val="00FE" w14:font="Wingdings"/>
                                        <w14:uncheckedState w14:val="2610" w14:font="ＭＳ ゴシック"/>
                                      </w14:checkbox>
                                    </w:sdtPr>
                                    <w:sdtEndPr/>
                                    <w:sdtContent>
                                      <w:r w:rsidR="002228E4">
                                        <w:rPr>
                                          <w:rFonts w:ascii="ＭＳ ゴシック" w:eastAsia="ＭＳ ゴシック" w:hAnsi="ＭＳ ゴシック" w:cs="Times New Roman" w:hint="eastAsia"/>
                                          <w:sz w:val="18"/>
                                          <w:szCs w:val="18"/>
                                        </w:rPr>
                                        <w:t>☐</w:t>
                                      </w:r>
                                    </w:sdtContent>
                                  </w:sdt>
                                  <w:r w:rsidR="002228E4">
                                    <w:rPr>
                                      <w:rFonts w:ascii="Times New Roman" w:hAnsi="Times New Roman" w:cs="Times New Roman" w:hint="eastAsia"/>
                                      <w:sz w:val="18"/>
                                      <w:szCs w:val="18"/>
                                    </w:rPr>
                                    <w:t xml:space="preserve"> </w:t>
                                  </w:r>
                                  <w:r w:rsidR="006D3C6E">
                                    <w:rPr>
                                      <w:rFonts w:ascii="Times New Roman" w:hAnsi="Times New Roman" w:cs="Times New Roman" w:hint="eastAsia"/>
                                      <w:sz w:val="18"/>
                                      <w:szCs w:val="18"/>
                                    </w:rPr>
                                    <w:t>該当</w:t>
                                  </w:r>
                                </w:p>
                                <w:p w14:paraId="2BD2EC26" w14:textId="77777777" w:rsidR="006D3C6E" w:rsidRPr="006D3C6E" w:rsidRDefault="00616618" w:rsidP="006D3C6E">
                                  <w:pPr>
                                    <w:rPr>
                                      <w:rFonts w:ascii="Times New Roman" w:hAnsi="Times New Roman" w:cs="Times New Roman"/>
                                      <w:sz w:val="18"/>
                                      <w:szCs w:val="18"/>
                                    </w:rPr>
                                  </w:pPr>
                                  <w:sdt>
                                    <w:sdtPr>
                                      <w:rPr>
                                        <w:rFonts w:ascii="Times New Roman" w:hAnsi="Times New Roman" w:cs="Times New Roman" w:hint="eastAsia"/>
                                        <w:sz w:val="18"/>
                                        <w:szCs w:val="18"/>
                                      </w:rPr>
                                      <w:id w:val="-1096557127"/>
                                      <w14:checkbox>
                                        <w14:checked w14:val="0"/>
                                        <w14:checkedState w14:val="00FE" w14:font="Wingdings"/>
                                        <w14:uncheckedState w14:val="2610" w14:font="ＭＳ ゴシック"/>
                                      </w14:checkbox>
                                    </w:sdtPr>
                                    <w:sdtEndPr/>
                                    <w:sdtContent>
                                      <w:r w:rsidR="002228E4">
                                        <w:rPr>
                                          <w:rFonts w:ascii="ＭＳ ゴシック" w:eastAsia="ＭＳ ゴシック" w:hAnsi="ＭＳ ゴシック" w:cs="Times New Roman" w:hint="eastAsia"/>
                                          <w:sz w:val="18"/>
                                          <w:szCs w:val="18"/>
                                        </w:rPr>
                                        <w:t>☐</w:t>
                                      </w:r>
                                    </w:sdtContent>
                                  </w:sdt>
                                  <w:r w:rsidR="002228E4">
                                    <w:rPr>
                                      <w:rFonts w:ascii="Times New Roman" w:hAnsi="Times New Roman" w:cs="Times New Roman" w:hint="eastAsia"/>
                                      <w:sz w:val="18"/>
                                      <w:szCs w:val="18"/>
                                    </w:rPr>
                                    <w:t xml:space="preserve"> </w:t>
                                  </w:r>
                                  <w:r w:rsidR="006D3C6E">
                                    <w:rPr>
                                      <w:rFonts w:ascii="Times New Roman" w:hAnsi="Times New Roman" w:cs="Times New Roman" w:hint="eastAsia"/>
                                      <w:sz w:val="18"/>
                                      <w:szCs w:val="18"/>
                                    </w:rPr>
                                    <w:t>特別防衛</w:t>
                                  </w:r>
                                </w:p>
                              </w:tc>
                              <w:tc>
                                <w:tcPr>
                                  <w:tcW w:w="1418" w:type="dxa"/>
                                  <w:vAlign w:val="center"/>
                                </w:tcPr>
                                <w:p w14:paraId="55BA3E0D" w14:textId="51AADEE8" w:rsidR="006D3C6E" w:rsidRPr="006D3C6E" w:rsidRDefault="00616618" w:rsidP="006D3C6E">
                                  <w:pPr>
                                    <w:rPr>
                                      <w:sz w:val="18"/>
                                      <w:szCs w:val="18"/>
                                    </w:rPr>
                                  </w:pPr>
                                  <w:sdt>
                                    <w:sdtPr>
                                      <w:rPr>
                                        <w:rFonts w:ascii="Times New Roman" w:hAnsi="Times New Roman" w:cs="Times New Roman" w:hint="eastAsia"/>
                                        <w:sz w:val="18"/>
                                        <w:szCs w:val="18"/>
                                      </w:rPr>
                                      <w:id w:val="1725942043"/>
                                      <w14:checkbox>
                                        <w14:checked w14:val="1"/>
                                        <w14:checkedState w14:val="00FE" w14:font="Wingdings"/>
                                        <w14:uncheckedState w14:val="2610" w14:font="ＭＳ ゴシック"/>
                                      </w14:checkbox>
                                    </w:sdtPr>
                                    <w:sdtEndPr/>
                                    <w:sdtContent>
                                      <w:r w:rsidR="002668DF">
                                        <w:rPr>
                                          <w:rFonts w:ascii="Times New Roman" w:hAnsi="Times New Roman" w:cs="Times New Roman" w:hint="eastAsia"/>
                                          <w:sz w:val="18"/>
                                          <w:szCs w:val="18"/>
                                        </w:rPr>
                                        <w:sym w:font="Wingdings" w:char="F0FE"/>
                                      </w:r>
                                    </w:sdtContent>
                                  </w:sdt>
                                  <w:r w:rsidR="002228E4">
                                    <w:rPr>
                                      <w:rFonts w:ascii="Times New Roman" w:hAnsi="Times New Roman" w:cs="Times New Roman" w:hint="eastAsia"/>
                                      <w:sz w:val="18"/>
                                      <w:szCs w:val="18"/>
                                    </w:rPr>
                                    <w:t xml:space="preserve"> </w:t>
                                  </w:r>
                                  <w:r w:rsidR="006D3C6E">
                                    <w:rPr>
                                      <w:rFonts w:ascii="Times New Roman" w:hAnsi="Times New Roman" w:cs="Times New Roman" w:hint="eastAsia"/>
                                      <w:sz w:val="18"/>
                                      <w:szCs w:val="18"/>
                                    </w:rPr>
                                    <w:t>非該当</w:t>
                                  </w:r>
                                </w:p>
                              </w:tc>
                            </w:tr>
                            <w:tr w:rsidR="006D3C6E" w:rsidRPr="006D3C6E" w14:paraId="0F9303BE" w14:textId="77777777" w:rsidTr="00D8079B">
                              <w:trPr>
                                <w:trHeight w:val="774"/>
                              </w:trPr>
                              <w:tc>
                                <w:tcPr>
                                  <w:tcW w:w="1384" w:type="dxa"/>
                                  <w:vAlign w:val="center"/>
                                </w:tcPr>
                                <w:p w14:paraId="35E1AC6C" w14:textId="77777777" w:rsidR="006D3C6E" w:rsidRDefault="006D3C6E" w:rsidP="00C240B3">
                                  <w:pPr>
                                    <w:jc w:val="center"/>
                                    <w:rPr>
                                      <w:sz w:val="18"/>
                                      <w:szCs w:val="18"/>
                                    </w:rPr>
                                  </w:pPr>
                                  <w:r>
                                    <w:rPr>
                                      <w:rFonts w:hint="eastAsia"/>
                                      <w:sz w:val="18"/>
                                      <w:szCs w:val="18"/>
                                    </w:rPr>
                                    <w:t>調査品名称</w:t>
                                  </w:r>
                                </w:p>
                                <w:p w14:paraId="2DA06FDF" w14:textId="77777777" w:rsidR="00062C53" w:rsidRPr="006D3C6E" w:rsidRDefault="00062C53" w:rsidP="00C240B3">
                                  <w:pPr>
                                    <w:jc w:val="center"/>
                                    <w:rPr>
                                      <w:sz w:val="18"/>
                                      <w:szCs w:val="18"/>
                                    </w:rPr>
                                  </w:pPr>
                                  <w:r>
                                    <w:rPr>
                                      <w:rFonts w:hint="eastAsia"/>
                                      <w:sz w:val="18"/>
                                      <w:szCs w:val="18"/>
                                    </w:rPr>
                                    <w:t>型番</w:t>
                                  </w:r>
                                </w:p>
                              </w:tc>
                              <w:tc>
                                <w:tcPr>
                                  <w:tcW w:w="2835" w:type="dxa"/>
                                  <w:gridSpan w:val="2"/>
                                  <w:vAlign w:val="center"/>
                                </w:tcPr>
                                <w:p w14:paraId="7EF0802B" w14:textId="11D9E07E" w:rsidR="006D3C6E" w:rsidRDefault="002668DF" w:rsidP="006D3C6E">
                                  <w:pPr>
                                    <w:rPr>
                                      <w:ins w:id="1" w:author="shiroy-t" w:date="2022-01-20T12:22:00Z"/>
                                      <w:sz w:val="18"/>
                                      <w:szCs w:val="18"/>
                                    </w:rPr>
                                  </w:pPr>
                                  <w:r>
                                    <w:rPr>
                                      <w:rFonts w:hint="eastAsia"/>
                                      <w:sz w:val="18"/>
                                      <w:szCs w:val="18"/>
                                    </w:rPr>
                                    <w:t>Si</w:t>
                                  </w:r>
                                  <w:r>
                                    <w:rPr>
                                      <w:rFonts w:hint="eastAsia"/>
                                      <w:sz w:val="18"/>
                                      <w:szCs w:val="18"/>
                                    </w:rPr>
                                    <w:t>ウェハ</w:t>
                                  </w:r>
                                  <w:r>
                                    <w:rPr>
                                      <w:rFonts w:hint="eastAsia"/>
                                      <w:sz w:val="18"/>
                                      <w:szCs w:val="18"/>
                                    </w:rPr>
                                    <w:t>(YSZ</w:t>
                                  </w:r>
                                  <w:r>
                                    <w:rPr>
                                      <w:rFonts w:hint="eastAsia"/>
                                      <w:sz w:val="18"/>
                                      <w:szCs w:val="18"/>
                                    </w:rPr>
                                    <w:t>成膜品</w:t>
                                  </w:r>
                                  <w:r>
                                    <w:rPr>
                                      <w:rFonts w:hint="eastAsia"/>
                                      <w:sz w:val="18"/>
                                      <w:szCs w:val="18"/>
                                    </w:rPr>
                                    <w:t>)</w:t>
                                  </w:r>
                                </w:p>
                                <w:p w14:paraId="6B7200BB" w14:textId="77777777" w:rsidR="00D8079B" w:rsidRPr="006D3C6E" w:rsidRDefault="00D8079B" w:rsidP="006D3C6E">
                                  <w:pPr>
                                    <w:rPr>
                                      <w:sz w:val="18"/>
                                      <w:szCs w:val="18"/>
                                    </w:rPr>
                                  </w:pPr>
                                </w:p>
                              </w:tc>
                            </w:tr>
                            <w:tr w:rsidR="006D3C6E" w:rsidRPr="006D3C6E" w14:paraId="386D15B0" w14:textId="77777777" w:rsidTr="006D3C6E">
                              <w:trPr>
                                <w:trHeight w:val="397"/>
                              </w:trPr>
                              <w:tc>
                                <w:tcPr>
                                  <w:tcW w:w="1384" w:type="dxa"/>
                                  <w:vAlign w:val="center"/>
                                </w:tcPr>
                                <w:p w14:paraId="1603429A" w14:textId="77777777" w:rsidR="006D3C6E" w:rsidRPr="006D3C6E" w:rsidRDefault="006D3C6E" w:rsidP="00C240B3">
                                  <w:pPr>
                                    <w:jc w:val="center"/>
                                    <w:rPr>
                                      <w:sz w:val="18"/>
                                      <w:szCs w:val="18"/>
                                    </w:rPr>
                                  </w:pPr>
                                  <w:r>
                                    <w:rPr>
                                      <w:rFonts w:hint="eastAsia"/>
                                      <w:sz w:val="18"/>
                                      <w:szCs w:val="18"/>
                                    </w:rPr>
                                    <w:t>材質</w:t>
                                  </w:r>
                                </w:p>
                              </w:tc>
                              <w:tc>
                                <w:tcPr>
                                  <w:tcW w:w="2835" w:type="dxa"/>
                                  <w:gridSpan w:val="2"/>
                                  <w:vAlign w:val="center"/>
                                </w:tcPr>
                                <w:p w14:paraId="161ED8BA" w14:textId="2A7F9950" w:rsidR="006D3C6E" w:rsidRPr="006D3C6E" w:rsidRDefault="002668DF" w:rsidP="006D3C6E">
                                  <w:pPr>
                                    <w:rPr>
                                      <w:sz w:val="18"/>
                                      <w:szCs w:val="18"/>
                                    </w:rPr>
                                  </w:pPr>
                                  <w:r>
                                    <w:rPr>
                                      <w:rFonts w:hint="eastAsia"/>
                                      <w:sz w:val="18"/>
                                      <w:szCs w:val="18"/>
                                    </w:rPr>
                                    <w:t>Si/YSZ</w:t>
                                  </w:r>
                                </w:p>
                              </w:tc>
                            </w:tr>
                            <w:tr w:rsidR="006D3C6E" w:rsidRPr="006D3C6E" w14:paraId="20284FA1" w14:textId="77777777" w:rsidTr="006D3C6E">
                              <w:trPr>
                                <w:trHeight w:val="397"/>
                              </w:trPr>
                              <w:tc>
                                <w:tcPr>
                                  <w:tcW w:w="1384" w:type="dxa"/>
                                  <w:vAlign w:val="center"/>
                                </w:tcPr>
                                <w:p w14:paraId="4BE5CAAB" w14:textId="77777777" w:rsidR="006D3C6E" w:rsidRPr="006D3C6E" w:rsidRDefault="006D3C6E" w:rsidP="00C240B3">
                                  <w:pPr>
                                    <w:jc w:val="center"/>
                                    <w:rPr>
                                      <w:sz w:val="18"/>
                                      <w:szCs w:val="18"/>
                                    </w:rPr>
                                  </w:pPr>
                                  <w:r>
                                    <w:rPr>
                                      <w:rFonts w:hint="eastAsia"/>
                                      <w:sz w:val="18"/>
                                      <w:szCs w:val="18"/>
                                    </w:rPr>
                                    <w:t>製造年月</w:t>
                                  </w:r>
                                </w:p>
                              </w:tc>
                              <w:tc>
                                <w:tcPr>
                                  <w:tcW w:w="2835" w:type="dxa"/>
                                  <w:gridSpan w:val="2"/>
                                  <w:vAlign w:val="center"/>
                                </w:tcPr>
                                <w:p w14:paraId="499CD1C5" w14:textId="7B26D798" w:rsidR="006D3C6E" w:rsidRPr="006D3C6E" w:rsidRDefault="002668DF" w:rsidP="006D3C6E">
                                  <w:pPr>
                                    <w:rPr>
                                      <w:sz w:val="18"/>
                                      <w:szCs w:val="18"/>
                                    </w:rPr>
                                  </w:pPr>
                                  <w:r>
                                    <w:rPr>
                                      <w:rFonts w:hint="eastAsia"/>
                                      <w:sz w:val="18"/>
                                      <w:szCs w:val="18"/>
                                    </w:rPr>
                                    <w:t>2024/12/</w:t>
                                  </w:r>
                                  <w:r w:rsidR="00202F67">
                                    <w:rPr>
                                      <w:rFonts w:hint="eastAsia"/>
                                      <w:sz w:val="18"/>
                                      <w:szCs w:val="18"/>
                                    </w:rPr>
                                    <w:t>25</w:t>
                                  </w:r>
                                </w:p>
                              </w:tc>
                            </w:tr>
                            <w:tr w:rsidR="006D3C6E" w:rsidRPr="006D3C6E" w14:paraId="5A317259" w14:textId="77777777" w:rsidTr="006D3C6E">
                              <w:trPr>
                                <w:trHeight w:val="397"/>
                              </w:trPr>
                              <w:tc>
                                <w:tcPr>
                                  <w:tcW w:w="1384" w:type="dxa"/>
                                  <w:vAlign w:val="center"/>
                                </w:tcPr>
                                <w:p w14:paraId="45839DE4" w14:textId="77777777" w:rsidR="006D3C6E" w:rsidRPr="006D3C6E" w:rsidRDefault="006D3C6E" w:rsidP="00C240B3">
                                  <w:pPr>
                                    <w:jc w:val="center"/>
                                    <w:rPr>
                                      <w:sz w:val="18"/>
                                      <w:szCs w:val="18"/>
                                    </w:rPr>
                                  </w:pPr>
                                  <w:r>
                                    <w:rPr>
                                      <w:rFonts w:hint="eastAsia"/>
                                      <w:sz w:val="18"/>
                                      <w:szCs w:val="18"/>
                                    </w:rPr>
                                    <w:t>使用期間</w:t>
                                  </w:r>
                                </w:p>
                              </w:tc>
                              <w:tc>
                                <w:tcPr>
                                  <w:tcW w:w="2835" w:type="dxa"/>
                                  <w:gridSpan w:val="2"/>
                                  <w:vAlign w:val="center"/>
                                </w:tcPr>
                                <w:p w14:paraId="654D1BD4" w14:textId="77777777" w:rsidR="006D3C6E" w:rsidRPr="006D3C6E" w:rsidRDefault="006D3C6E" w:rsidP="006D3C6E">
                                  <w:pPr>
                                    <w:rPr>
                                      <w:sz w:val="18"/>
                                      <w:szCs w:val="18"/>
                                    </w:rPr>
                                  </w:pPr>
                                </w:p>
                              </w:tc>
                            </w:tr>
                          </w:tbl>
                          <w:p w14:paraId="35FCB479" w14:textId="77777777" w:rsidR="006D3C6E" w:rsidRDefault="006D3C6E"/>
                        </w:txbxContent>
                      </v:textbox>
                    </v:shape>
                  </w:pict>
                </mc:Fallback>
              </mc:AlternateContent>
            </w:r>
          </w:p>
          <w:p w14:paraId="3571EC98" w14:textId="77777777" w:rsidR="002668DF" w:rsidRDefault="002668DF" w:rsidP="002668DF">
            <w:pPr>
              <w:rPr>
                <w:rFonts w:ascii="Times New Roman" w:hAnsi="Times New Roman"/>
                <w:sz w:val="20"/>
                <w:szCs w:val="20"/>
              </w:rPr>
            </w:pPr>
            <w:r>
              <w:rPr>
                <w:rFonts w:ascii="Times New Roman" w:hAnsi="Times New Roman" w:hint="eastAsia"/>
                <w:sz w:val="20"/>
                <w:szCs w:val="20"/>
              </w:rPr>
              <w:t>(1)</w:t>
            </w:r>
            <w:r>
              <w:rPr>
                <w:rFonts w:ascii="Times New Roman" w:hAnsi="Times New Roman" w:hint="eastAsia"/>
                <w:sz w:val="20"/>
                <w:szCs w:val="20"/>
              </w:rPr>
              <w:t>目的</w:t>
            </w:r>
          </w:p>
          <w:p w14:paraId="6E8E5A22" w14:textId="77777777" w:rsidR="002668DF" w:rsidRPr="00607E7D" w:rsidRDefault="002668DF" w:rsidP="002668DF">
            <w:pPr>
              <w:rPr>
                <w:rFonts w:ascii="Times New Roman" w:hAnsi="Times New Roman"/>
                <w:sz w:val="20"/>
                <w:szCs w:val="20"/>
              </w:rPr>
            </w:pPr>
            <w:r>
              <w:rPr>
                <w:rFonts w:ascii="Times New Roman" w:hAnsi="Times New Roman" w:hint="eastAsia"/>
                <w:sz w:val="20"/>
                <w:szCs w:val="20"/>
              </w:rPr>
              <w:t xml:space="preserve">　成膜後のウェハ上に付着した異物の調査</w:t>
            </w:r>
          </w:p>
          <w:p w14:paraId="6624BF2A" w14:textId="77777777" w:rsidR="002668DF" w:rsidRDefault="002668DF" w:rsidP="002668DF">
            <w:pPr>
              <w:rPr>
                <w:rFonts w:ascii="Times New Roman" w:hAnsi="Times New Roman"/>
                <w:sz w:val="20"/>
                <w:szCs w:val="20"/>
              </w:rPr>
            </w:pPr>
          </w:p>
          <w:p w14:paraId="2AC68EFE" w14:textId="77777777" w:rsidR="002668DF" w:rsidRPr="00607E7D" w:rsidRDefault="002668DF" w:rsidP="002668DF">
            <w:pPr>
              <w:rPr>
                <w:rFonts w:ascii="Times New Roman" w:hAnsi="Times New Roman"/>
                <w:sz w:val="20"/>
                <w:szCs w:val="20"/>
              </w:rPr>
            </w:pPr>
            <w:r>
              <w:rPr>
                <w:rFonts w:ascii="Times New Roman" w:hAnsi="Times New Roman" w:hint="eastAsia"/>
                <w:sz w:val="20"/>
                <w:szCs w:val="20"/>
              </w:rPr>
              <w:t>(2)</w:t>
            </w:r>
            <w:r>
              <w:rPr>
                <w:rFonts w:ascii="Times New Roman" w:hAnsi="Times New Roman" w:hint="eastAsia"/>
                <w:sz w:val="20"/>
                <w:szCs w:val="20"/>
              </w:rPr>
              <w:t>調査方法</w:t>
            </w:r>
          </w:p>
          <w:p w14:paraId="1E686CDC" w14:textId="36612DFE" w:rsidR="002668DF" w:rsidRDefault="002668DF" w:rsidP="002668DF">
            <w:pPr>
              <w:rPr>
                <w:rFonts w:ascii="Times New Roman" w:hAnsi="Times New Roman"/>
                <w:sz w:val="20"/>
                <w:szCs w:val="20"/>
              </w:rPr>
            </w:pPr>
            <w:r>
              <w:rPr>
                <w:rFonts w:ascii="Times New Roman" w:hAnsi="Times New Roman" w:hint="eastAsia"/>
                <w:sz w:val="20"/>
                <w:szCs w:val="20"/>
              </w:rPr>
              <w:t xml:space="preserve">　</w:t>
            </w:r>
            <w:r w:rsidR="00686786">
              <w:rPr>
                <w:rFonts w:ascii="Times New Roman" w:hAnsi="Times New Roman" w:hint="eastAsia"/>
                <w:sz w:val="20"/>
                <w:szCs w:val="20"/>
              </w:rPr>
              <w:t>ウエハ表面と</w:t>
            </w:r>
            <w:r>
              <w:rPr>
                <w:rFonts w:ascii="Times New Roman" w:hAnsi="Times New Roman" w:hint="eastAsia"/>
                <w:sz w:val="20"/>
                <w:szCs w:val="20"/>
              </w:rPr>
              <w:t>割断したウェハの</w:t>
            </w:r>
            <w:r>
              <w:rPr>
                <w:rFonts w:ascii="Times New Roman" w:hAnsi="Times New Roman" w:hint="eastAsia"/>
                <w:sz w:val="20"/>
                <w:szCs w:val="20"/>
              </w:rPr>
              <w:t>SEM-EDS</w:t>
            </w:r>
            <w:r>
              <w:rPr>
                <w:rFonts w:ascii="Times New Roman" w:hAnsi="Times New Roman" w:hint="eastAsia"/>
                <w:sz w:val="20"/>
                <w:szCs w:val="20"/>
              </w:rPr>
              <w:t>分析</w:t>
            </w:r>
          </w:p>
          <w:p w14:paraId="275B3362" w14:textId="77777777" w:rsidR="002668DF" w:rsidRDefault="002668DF" w:rsidP="002668DF">
            <w:pPr>
              <w:rPr>
                <w:rFonts w:ascii="Times New Roman" w:hAnsi="Times New Roman"/>
                <w:sz w:val="20"/>
                <w:szCs w:val="20"/>
              </w:rPr>
            </w:pPr>
            <w:r>
              <w:rPr>
                <w:rFonts w:ascii="Times New Roman" w:hAnsi="Times New Roman" w:hint="eastAsia"/>
                <w:sz w:val="20"/>
                <w:szCs w:val="20"/>
              </w:rPr>
              <w:t xml:space="preserve">　</w:t>
            </w:r>
            <w:r>
              <w:rPr>
                <w:rFonts w:ascii="Times New Roman" w:hAnsi="Times New Roman" w:hint="eastAsia"/>
                <w:sz w:val="20"/>
                <w:szCs w:val="20"/>
              </w:rPr>
              <w:t>ICT</w:t>
            </w:r>
            <w:r>
              <w:rPr>
                <w:rFonts w:ascii="Times New Roman" w:hAnsi="Times New Roman" w:hint="eastAsia"/>
                <w:sz w:val="20"/>
                <w:szCs w:val="20"/>
              </w:rPr>
              <w:t>開発室人員立ち会いのもと、</w:t>
            </w:r>
          </w:p>
          <w:p w14:paraId="2724EB72" w14:textId="043CB0E7" w:rsidR="002668DF" w:rsidRPr="00CD262C" w:rsidRDefault="002668DF" w:rsidP="002668DF">
            <w:pPr>
              <w:ind w:firstLineChars="100" w:firstLine="200"/>
              <w:rPr>
                <w:rFonts w:ascii="Times New Roman" w:hAnsi="Times New Roman"/>
                <w:sz w:val="20"/>
                <w:szCs w:val="20"/>
              </w:rPr>
            </w:pPr>
            <w:r>
              <w:rPr>
                <w:rFonts w:ascii="Times New Roman" w:hAnsi="Times New Roman" w:hint="eastAsia"/>
                <w:sz w:val="20"/>
                <w:szCs w:val="20"/>
              </w:rPr>
              <w:t>ライン分析をお願いします。</w:t>
            </w:r>
          </w:p>
          <w:p w14:paraId="4E693EBE" w14:textId="77777777" w:rsidR="002668DF" w:rsidRPr="00CD262C" w:rsidRDefault="002668DF" w:rsidP="002668DF">
            <w:pPr>
              <w:rPr>
                <w:rFonts w:ascii="Times New Roman" w:hAnsi="Times New Roman"/>
                <w:sz w:val="20"/>
                <w:szCs w:val="20"/>
              </w:rPr>
            </w:pPr>
            <w:r>
              <w:rPr>
                <w:rFonts w:ascii="Times New Roman" w:hAnsi="Times New Roman" w:hint="eastAsia"/>
                <w:sz w:val="20"/>
                <w:szCs w:val="20"/>
              </w:rPr>
              <w:t xml:space="preserve">　どこをどのように分析するのか相談して決めたく。</w:t>
            </w:r>
          </w:p>
          <w:p w14:paraId="33551726" w14:textId="77777777" w:rsidR="007B13E9" w:rsidRPr="002668DF" w:rsidRDefault="007B13E9" w:rsidP="00D8079B">
            <w:pPr>
              <w:rPr>
                <w:rFonts w:ascii="Times New Roman" w:hAnsi="Times New Roman" w:cs="Times New Roman"/>
              </w:rPr>
            </w:pPr>
          </w:p>
          <w:p w14:paraId="6265D4CF" w14:textId="77777777" w:rsidR="007B13E9" w:rsidRDefault="007B13E9" w:rsidP="00D8079B">
            <w:pPr>
              <w:rPr>
                <w:rFonts w:ascii="Times New Roman" w:hAnsi="Times New Roman" w:cs="Times New Roman"/>
              </w:rPr>
            </w:pPr>
          </w:p>
          <w:p w14:paraId="0568131D" w14:textId="77777777" w:rsidR="00B85B13" w:rsidRDefault="00B85B13" w:rsidP="00D8079B">
            <w:pPr>
              <w:rPr>
                <w:rFonts w:ascii="Times New Roman" w:hAnsi="Times New Roman" w:cs="Times New Roman"/>
              </w:rPr>
            </w:pPr>
          </w:p>
          <w:p w14:paraId="04B1E275" w14:textId="77777777" w:rsidR="00B85B13" w:rsidRDefault="00B85B13" w:rsidP="00D8079B">
            <w:pPr>
              <w:rPr>
                <w:rFonts w:ascii="Times New Roman" w:hAnsi="Times New Roman" w:cs="Times New Roman"/>
              </w:rPr>
            </w:pPr>
          </w:p>
          <w:p w14:paraId="37494858" w14:textId="77777777" w:rsidR="006D3C6E" w:rsidRDefault="006D3C6E" w:rsidP="00D8079B">
            <w:pPr>
              <w:rPr>
                <w:rFonts w:ascii="Times New Roman" w:hAnsi="Times New Roman" w:cs="Times New Roman"/>
              </w:rPr>
            </w:pPr>
          </w:p>
          <w:p w14:paraId="11692765" w14:textId="77777777" w:rsidR="006D3C6E" w:rsidRDefault="006D3C6E" w:rsidP="00D8079B">
            <w:pPr>
              <w:rPr>
                <w:rFonts w:ascii="Times New Roman" w:hAnsi="Times New Roman" w:cs="Times New Roman"/>
              </w:rPr>
            </w:pPr>
          </w:p>
          <w:p w14:paraId="0A1915DA" w14:textId="77777777" w:rsidR="006D3C6E" w:rsidRDefault="006D3C6E" w:rsidP="00D8079B">
            <w:pPr>
              <w:rPr>
                <w:rFonts w:ascii="Times New Roman" w:hAnsi="Times New Roman" w:cs="Times New Roman"/>
              </w:rPr>
            </w:pPr>
          </w:p>
          <w:p w14:paraId="7F67FC98" w14:textId="77777777" w:rsidR="006D3C6E" w:rsidRDefault="006D3C6E" w:rsidP="00D8079B">
            <w:pPr>
              <w:rPr>
                <w:rFonts w:ascii="Times New Roman" w:hAnsi="Times New Roman" w:cs="Times New Roman"/>
              </w:rPr>
            </w:pPr>
          </w:p>
          <w:p w14:paraId="53526075" w14:textId="77777777" w:rsidR="006D3C6E" w:rsidRDefault="006D3C6E" w:rsidP="00D8079B">
            <w:pPr>
              <w:rPr>
                <w:rFonts w:ascii="Times New Roman" w:hAnsi="Times New Roman" w:cs="Times New Roman"/>
              </w:rPr>
            </w:pPr>
          </w:p>
          <w:p w14:paraId="1A4B517B" w14:textId="77777777" w:rsidR="006D3C6E" w:rsidRDefault="006D3C6E" w:rsidP="00D8079B">
            <w:pPr>
              <w:rPr>
                <w:rFonts w:ascii="Times New Roman" w:hAnsi="Times New Roman" w:cs="Times New Roman"/>
              </w:rPr>
            </w:pPr>
          </w:p>
          <w:p w14:paraId="5681A184" w14:textId="77777777" w:rsidR="006D3C6E" w:rsidRDefault="006D3C6E" w:rsidP="00D8079B">
            <w:pPr>
              <w:rPr>
                <w:rFonts w:ascii="Times New Roman" w:hAnsi="Times New Roman" w:cs="Times New Roman"/>
              </w:rPr>
            </w:pPr>
          </w:p>
          <w:p w14:paraId="0E399048" w14:textId="77777777" w:rsidR="006D3C6E" w:rsidRDefault="006D3C6E" w:rsidP="00D8079B">
            <w:pPr>
              <w:rPr>
                <w:rFonts w:ascii="Times New Roman" w:hAnsi="Times New Roman" w:cs="Times New Roman"/>
              </w:rPr>
            </w:pPr>
          </w:p>
          <w:p w14:paraId="5160D114" w14:textId="77777777" w:rsidR="002228E4" w:rsidRDefault="002228E4" w:rsidP="00D8079B">
            <w:pPr>
              <w:rPr>
                <w:rFonts w:ascii="Times New Roman" w:hAnsi="Times New Roman" w:cs="Times New Roman"/>
              </w:rPr>
            </w:pPr>
          </w:p>
          <w:p w14:paraId="0A41CB94" w14:textId="77777777" w:rsidR="006D3C6E" w:rsidRPr="005872FF" w:rsidRDefault="006D3C6E" w:rsidP="00D8079B">
            <w:pPr>
              <w:rPr>
                <w:rFonts w:ascii="Times New Roman" w:hAnsi="Times New Roman" w:cs="Times New Roman"/>
              </w:rPr>
            </w:pPr>
          </w:p>
        </w:tc>
      </w:tr>
    </w:tbl>
    <w:p w14:paraId="39F43918" w14:textId="77777777" w:rsidR="005872FF" w:rsidRPr="005872FF" w:rsidRDefault="006D3C6E" w:rsidP="00B85B13">
      <w:pPr>
        <w:rPr>
          <w:rFonts w:ascii="Times New Roman" w:hAnsi="Times New Roman" w:cs="Times New Roman"/>
        </w:rPr>
      </w:pPr>
      <w:r>
        <w:rPr>
          <w:rFonts w:ascii="Times New Roman" w:hAnsi="Times New Roman" w:cs="Times New Roman" w:hint="eastAsia"/>
        </w:rPr>
        <w:t>※調査品の引き取りを行う場合は速やかにお願いします。</w:t>
      </w:r>
    </w:p>
    <w:sectPr w:rsidR="005872FF" w:rsidRPr="005872FF" w:rsidSect="005872FF">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C0090" w14:textId="77777777" w:rsidR="00FF7EAF" w:rsidRDefault="00FF7EAF" w:rsidP="00EA6172">
      <w:r>
        <w:separator/>
      </w:r>
    </w:p>
  </w:endnote>
  <w:endnote w:type="continuationSeparator" w:id="0">
    <w:p w14:paraId="59B62587" w14:textId="77777777" w:rsidR="00FF7EAF" w:rsidRDefault="00FF7EAF" w:rsidP="00EA61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AE6229" w14:textId="77777777" w:rsidR="00FF7EAF" w:rsidRDefault="00FF7EAF" w:rsidP="00EA6172">
      <w:r>
        <w:separator/>
      </w:r>
    </w:p>
  </w:footnote>
  <w:footnote w:type="continuationSeparator" w:id="0">
    <w:p w14:paraId="51C64474" w14:textId="77777777" w:rsidR="00FF7EAF" w:rsidRDefault="00FF7EAF" w:rsidP="00EA617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2FF"/>
    <w:rsid w:val="0001167D"/>
    <w:rsid w:val="00011D37"/>
    <w:rsid w:val="00062C53"/>
    <w:rsid w:val="00194C2F"/>
    <w:rsid w:val="00202F67"/>
    <w:rsid w:val="002228E4"/>
    <w:rsid w:val="002668DF"/>
    <w:rsid w:val="00371A57"/>
    <w:rsid w:val="0040051D"/>
    <w:rsid w:val="00403B7D"/>
    <w:rsid w:val="004D31AA"/>
    <w:rsid w:val="005872FF"/>
    <w:rsid w:val="005B3FA9"/>
    <w:rsid w:val="00616618"/>
    <w:rsid w:val="006450E4"/>
    <w:rsid w:val="00645E0D"/>
    <w:rsid w:val="006521A0"/>
    <w:rsid w:val="00686786"/>
    <w:rsid w:val="006D3C6E"/>
    <w:rsid w:val="007205FA"/>
    <w:rsid w:val="00770C85"/>
    <w:rsid w:val="007B13E9"/>
    <w:rsid w:val="007D3FF2"/>
    <w:rsid w:val="007F165A"/>
    <w:rsid w:val="00A647C1"/>
    <w:rsid w:val="00A70C0C"/>
    <w:rsid w:val="00B85B13"/>
    <w:rsid w:val="00BC2814"/>
    <w:rsid w:val="00C240B3"/>
    <w:rsid w:val="00C86C9C"/>
    <w:rsid w:val="00CF460B"/>
    <w:rsid w:val="00D8079B"/>
    <w:rsid w:val="00DD6C5B"/>
    <w:rsid w:val="00DF2C57"/>
    <w:rsid w:val="00E0749E"/>
    <w:rsid w:val="00EA6172"/>
    <w:rsid w:val="00F0641E"/>
    <w:rsid w:val="00FF5E04"/>
    <w:rsid w:val="00FF7E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79D2B23"/>
  <w15:docId w15:val="{8818DC7C-AD0F-4947-A234-E5B3604FA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872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7B13E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7B13E9"/>
    <w:rPr>
      <w:rFonts w:asciiTheme="majorHAnsi" w:eastAsiaTheme="majorEastAsia" w:hAnsiTheme="majorHAnsi" w:cstheme="majorBidi"/>
      <w:sz w:val="18"/>
      <w:szCs w:val="18"/>
    </w:rPr>
  </w:style>
  <w:style w:type="paragraph" w:styleId="a6">
    <w:name w:val="header"/>
    <w:basedOn w:val="a"/>
    <w:link w:val="a7"/>
    <w:uiPriority w:val="99"/>
    <w:unhideWhenUsed/>
    <w:rsid w:val="00EA6172"/>
    <w:pPr>
      <w:tabs>
        <w:tab w:val="center" w:pos="4252"/>
        <w:tab w:val="right" w:pos="8504"/>
      </w:tabs>
      <w:snapToGrid w:val="0"/>
    </w:pPr>
  </w:style>
  <w:style w:type="character" w:customStyle="1" w:styleId="a7">
    <w:name w:val="ヘッダー (文字)"/>
    <w:basedOn w:val="a0"/>
    <w:link w:val="a6"/>
    <w:uiPriority w:val="99"/>
    <w:rsid w:val="00EA6172"/>
  </w:style>
  <w:style w:type="paragraph" w:styleId="a8">
    <w:name w:val="footer"/>
    <w:basedOn w:val="a"/>
    <w:link w:val="a9"/>
    <w:uiPriority w:val="99"/>
    <w:unhideWhenUsed/>
    <w:rsid w:val="00EA6172"/>
    <w:pPr>
      <w:tabs>
        <w:tab w:val="center" w:pos="4252"/>
        <w:tab w:val="right" w:pos="8504"/>
      </w:tabs>
      <w:snapToGrid w:val="0"/>
    </w:pPr>
  </w:style>
  <w:style w:type="character" w:customStyle="1" w:styleId="a9">
    <w:name w:val="フッター (文字)"/>
    <w:basedOn w:val="a0"/>
    <w:link w:val="a8"/>
    <w:uiPriority w:val="99"/>
    <w:rsid w:val="00EA6172"/>
  </w:style>
  <w:style w:type="character" w:styleId="aa">
    <w:name w:val="annotation reference"/>
    <w:basedOn w:val="a0"/>
    <w:uiPriority w:val="99"/>
    <w:semiHidden/>
    <w:unhideWhenUsed/>
    <w:rsid w:val="00EA6172"/>
    <w:rPr>
      <w:sz w:val="18"/>
      <w:szCs w:val="18"/>
    </w:rPr>
  </w:style>
  <w:style w:type="paragraph" w:styleId="ab">
    <w:name w:val="annotation text"/>
    <w:basedOn w:val="a"/>
    <w:link w:val="ac"/>
    <w:uiPriority w:val="99"/>
    <w:semiHidden/>
    <w:unhideWhenUsed/>
    <w:rsid w:val="00EA6172"/>
    <w:pPr>
      <w:jc w:val="left"/>
    </w:pPr>
  </w:style>
  <w:style w:type="character" w:customStyle="1" w:styleId="ac">
    <w:name w:val="コメント文字列 (文字)"/>
    <w:basedOn w:val="a0"/>
    <w:link w:val="ab"/>
    <w:uiPriority w:val="99"/>
    <w:semiHidden/>
    <w:rsid w:val="00EA6172"/>
  </w:style>
  <w:style w:type="paragraph" w:styleId="ad">
    <w:name w:val="annotation subject"/>
    <w:basedOn w:val="ab"/>
    <w:next w:val="ab"/>
    <w:link w:val="ae"/>
    <w:uiPriority w:val="99"/>
    <w:semiHidden/>
    <w:unhideWhenUsed/>
    <w:rsid w:val="00EA6172"/>
    <w:rPr>
      <w:b/>
      <w:bCs/>
    </w:rPr>
  </w:style>
  <w:style w:type="character" w:customStyle="1" w:styleId="ae">
    <w:name w:val="コメント内容 (文字)"/>
    <w:basedOn w:val="ac"/>
    <w:link w:val="ad"/>
    <w:uiPriority w:val="99"/>
    <w:semiHidden/>
    <w:rsid w:val="00EA6172"/>
    <w:rPr>
      <w:b/>
      <w:bCs/>
    </w:rPr>
  </w:style>
  <w:style w:type="paragraph" w:styleId="af">
    <w:name w:val="Revision"/>
    <w:hidden/>
    <w:uiPriority w:val="99"/>
    <w:semiHidden/>
    <w:rsid w:val="00EA6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C17E93-4F44-4195-8168-0C4A01BEB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Pages>
  <Words>70</Words>
  <Characters>403</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shiroy-t</dc:creator>
  <cp:lastModifiedBy>木内　万里夫（Mario Kiuchi）</cp:lastModifiedBy>
  <cp:revision>6</cp:revision>
  <dcterms:created xsi:type="dcterms:W3CDTF">2025-01-06T05:44:00Z</dcterms:created>
  <dcterms:modified xsi:type="dcterms:W3CDTF">2025-01-08T02:05:00Z</dcterms:modified>
</cp:coreProperties>
</file>